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B6E51" w14:textId="77777777" w:rsidR="007243F9" w:rsidRPr="00297295" w:rsidRDefault="007243F9" w:rsidP="00297295">
      <w:pPr>
        <w:rPr>
          <w:rFonts w:ascii="Times New Roman" w:hAnsi="Times New Roman" w:cs="Times New Roman"/>
        </w:rPr>
      </w:pPr>
    </w:p>
    <w:p w14:paraId="2363FE5B" w14:textId="77777777" w:rsidR="007243F9" w:rsidRPr="00297295" w:rsidRDefault="007243F9" w:rsidP="00297295">
      <w:pPr>
        <w:widowControl w:val="0"/>
        <w:pBdr>
          <w:top w:val="nil"/>
          <w:left w:val="nil"/>
          <w:bottom w:val="nil"/>
          <w:right w:val="nil"/>
          <w:between w:val="nil"/>
        </w:pBdr>
        <w:ind w:left="7721"/>
        <w:rPr>
          <w:rFonts w:ascii="Times New Roman" w:eastAsia="Times New Roman" w:hAnsi="Times New Roman" w:cs="Times New Roman"/>
          <w:color w:val="000000"/>
          <w:sz w:val="20"/>
          <w:szCs w:val="20"/>
        </w:rPr>
      </w:pPr>
    </w:p>
    <w:p w14:paraId="4E21B63C" w14:textId="77777777" w:rsidR="007243F9" w:rsidRPr="00297295" w:rsidRDefault="007243F9" w:rsidP="00297295">
      <w:pPr>
        <w:widowControl w:val="0"/>
        <w:pBdr>
          <w:top w:val="nil"/>
          <w:left w:val="nil"/>
          <w:bottom w:val="nil"/>
          <w:right w:val="nil"/>
          <w:between w:val="nil"/>
        </w:pBdr>
        <w:spacing w:before="222"/>
        <w:rPr>
          <w:rFonts w:ascii="Times New Roman" w:eastAsia="Times New Roman" w:hAnsi="Times New Roman" w:cs="Times New Roman"/>
          <w:color w:val="000000"/>
          <w:sz w:val="80"/>
          <w:szCs w:val="80"/>
        </w:rPr>
      </w:pPr>
    </w:p>
    <w:p w14:paraId="7E58F914" w14:textId="77777777" w:rsidR="007243F9" w:rsidRPr="00297295" w:rsidRDefault="00000000" w:rsidP="00297295">
      <w:pPr>
        <w:widowControl w:val="0"/>
        <w:pBdr>
          <w:top w:val="nil"/>
          <w:left w:val="nil"/>
          <w:bottom w:val="nil"/>
          <w:right w:val="nil"/>
          <w:between w:val="nil"/>
        </w:pBdr>
        <w:rPr>
          <w:rFonts w:ascii="Times New Roman" w:eastAsia="Calibri" w:hAnsi="Times New Roman" w:cs="Times New Roman"/>
          <w:b/>
          <w:color w:val="000000"/>
          <w:sz w:val="80"/>
          <w:szCs w:val="80"/>
        </w:rPr>
      </w:pPr>
      <w:r w:rsidRPr="00297295">
        <w:rPr>
          <w:rFonts w:ascii="Times New Roman" w:eastAsia="Calibri" w:hAnsi="Times New Roman" w:cs="Times New Roman"/>
          <w:b/>
          <w:color w:val="000000"/>
          <w:sz w:val="80"/>
          <w:szCs w:val="80"/>
        </w:rPr>
        <w:t xml:space="preserve">2020 NFL Draft Fan Sentiment Insights </w:t>
      </w:r>
    </w:p>
    <w:p w14:paraId="365879F0" w14:textId="641AD411" w:rsidR="007243F9" w:rsidRDefault="00000000" w:rsidP="00297295">
      <w:pPr>
        <w:widowControl w:val="0"/>
        <w:pBdr>
          <w:top w:val="nil"/>
          <w:left w:val="nil"/>
          <w:bottom w:val="nil"/>
          <w:right w:val="nil"/>
          <w:between w:val="nil"/>
        </w:pBdr>
        <w:rPr>
          <w:ins w:id="0" w:author="Raju Ahmed" w:date="2023-11-29T22:04:00Z"/>
          <w:rFonts w:ascii="Times New Roman" w:eastAsia="Calibri" w:hAnsi="Times New Roman" w:cs="Times New Roman"/>
          <w:color w:val="B3A269"/>
          <w:sz w:val="52"/>
          <w:szCs w:val="52"/>
        </w:rPr>
      </w:pPr>
      <w:del w:id="1" w:author="Raju Ahmed" w:date="2023-11-29T22:04:00Z">
        <w:r w:rsidRPr="00297295" w:rsidDel="002E6F21">
          <w:rPr>
            <w:rFonts w:ascii="Times New Roman" w:eastAsia="Calibri" w:hAnsi="Times New Roman" w:cs="Times New Roman"/>
            <w:color w:val="B3A269"/>
            <w:sz w:val="52"/>
            <w:szCs w:val="52"/>
          </w:rPr>
          <w:delText xml:space="preserve">MGT 6203 </w:delText>
        </w:r>
      </w:del>
      <w:r w:rsidRPr="00297295">
        <w:rPr>
          <w:rFonts w:ascii="Times New Roman" w:eastAsia="Calibri" w:hAnsi="Times New Roman" w:cs="Times New Roman"/>
          <w:color w:val="B3A269"/>
          <w:sz w:val="52"/>
          <w:szCs w:val="52"/>
        </w:rPr>
        <w:t xml:space="preserve">Group Project </w:t>
      </w:r>
      <w:del w:id="2" w:author="Raju Ahmed" w:date="2023-11-29T22:04:00Z">
        <w:r w:rsidRPr="00297295" w:rsidDel="002E6F21">
          <w:rPr>
            <w:rFonts w:ascii="Times New Roman" w:eastAsia="Calibri" w:hAnsi="Times New Roman" w:cs="Times New Roman"/>
            <w:color w:val="B3A269"/>
            <w:sz w:val="52"/>
            <w:szCs w:val="52"/>
          </w:rPr>
          <w:delText xml:space="preserve">Progress </w:delText>
        </w:r>
      </w:del>
      <w:r w:rsidRPr="00297295">
        <w:rPr>
          <w:rFonts w:ascii="Times New Roman" w:eastAsia="Calibri" w:hAnsi="Times New Roman" w:cs="Times New Roman"/>
          <w:color w:val="B3A269"/>
          <w:sz w:val="52"/>
          <w:szCs w:val="52"/>
        </w:rPr>
        <w:t>Report</w:t>
      </w:r>
    </w:p>
    <w:p w14:paraId="01E6E949" w14:textId="6C35D2C1" w:rsidR="002E6F21" w:rsidRDefault="002E6F21" w:rsidP="00297295">
      <w:pPr>
        <w:widowControl w:val="0"/>
        <w:pBdr>
          <w:top w:val="nil"/>
          <w:left w:val="nil"/>
          <w:bottom w:val="nil"/>
          <w:right w:val="nil"/>
          <w:between w:val="nil"/>
        </w:pBdr>
        <w:rPr>
          <w:ins w:id="3" w:author="Raju Ahmed" w:date="2023-11-29T22:04:00Z"/>
          <w:rFonts w:ascii="Times New Roman" w:eastAsia="Calibri" w:hAnsi="Times New Roman" w:cs="Times New Roman"/>
          <w:color w:val="B3A269"/>
          <w:sz w:val="52"/>
          <w:szCs w:val="52"/>
        </w:rPr>
      </w:pPr>
      <w:ins w:id="4" w:author="Raju Ahmed" w:date="2023-11-29T22:04:00Z">
        <w:r w:rsidRPr="00297295">
          <w:rPr>
            <w:rFonts w:ascii="Times New Roman" w:eastAsia="Calibri" w:hAnsi="Times New Roman" w:cs="Times New Roman"/>
            <w:color w:val="B3A269"/>
            <w:sz w:val="52"/>
            <w:szCs w:val="52"/>
          </w:rPr>
          <w:t>MGT 6203</w:t>
        </w:r>
      </w:ins>
    </w:p>
    <w:p w14:paraId="3D19892D" w14:textId="0577C2B0" w:rsidR="002E6F21" w:rsidRPr="00297295" w:rsidRDefault="002E6F21" w:rsidP="00297295">
      <w:pPr>
        <w:widowControl w:val="0"/>
        <w:pBdr>
          <w:top w:val="nil"/>
          <w:left w:val="nil"/>
          <w:bottom w:val="nil"/>
          <w:right w:val="nil"/>
          <w:between w:val="nil"/>
        </w:pBdr>
        <w:rPr>
          <w:rFonts w:ascii="Times New Roman" w:eastAsia="Calibri" w:hAnsi="Times New Roman" w:cs="Times New Roman"/>
          <w:color w:val="B3A269"/>
          <w:sz w:val="52"/>
          <w:szCs w:val="52"/>
        </w:rPr>
      </w:pPr>
      <w:ins w:id="5" w:author="Raju Ahmed" w:date="2023-11-29T22:04:00Z">
        <w:r>
          <w:rPr>
            <w:rFonts w:ascii="Times New Roman" w:eastAsia="Calibri" w:hAnsi="Times New Roman" w:cs="Times New Roman"/>
            <w:color w:val="B3A269"/>
            <w:sz w:val="52"/>
            <w:szCs w:val="52"/>
          </w:rPr>
          <w:t>Fall 2023</w:t>
        </w:r>
      </w:ins>
    </w:p>
    <w:p w14:paraId="7B4AC7D2" w14:textId="77777777" w:rsidR="007243F9" w:rsidRPr="00297295" w:rsidRDefault="00000000" w:rsidP="00297295">
      <w:pPr>
        <w:widowControl w:val="0"/>
        <w:pBdr>
          <w:top w:val="nil"/>
          <w:left w:val="nil"/>
          <w:bottom w:val="nil"/>
          <w:right w:val="nil"/>
          <w:between w:val="nil"/>
        </w:pBdr>
        <w:rPr>
          <w:rFonts w:ascii="Times New Roman" w:eastAsia="Calibri" w:hAnsi="Times New Roman" w:cs="Times New Roman"/>
          <w:color w:val="000000"/>
          <w:sz w:val="32"/>
          <w:szCs w:val="32"/>
        </w:rPr>
      </w:pPr>
      <w:r w:rsidRPr="00297295">
        <w:rPr>
          <w:rFonts w:ascii="Times New Roman" w:eastAsia="Calibri" w:hAnsi="Times New Roman" w:cs="Times New Roman"/>
          <w:color w:val="000000"/>
          <w:sz w:val="32"/>
          <w:szCs w:val="32"/>
        </w:rPr>
        <w:t>https://github.gatech.edu/MGT-6203-Fall-2023-Canvas/Team-79</w:t>
      </w:r>
    </w:p>
    <w:p w14:paraId="7EE0C91C" w14:textId="77777777" w:rsidR="007243F9" w:rsidRPr="00297295" w:rsidRDefault="007243F9" w:rsidP="00297295">
      <w:pPr>
        <w:rPr>
          <w:rFonts w:ascii="Times New Roman" w:eastAsia="Calibri" w:hAnsi="Times New Roman" w:cs="Times New Roman"/>
          <w:b/>
          <w:sz w:val="40"/>
          <w:szCs w:val="40"/>
        </w:rPr>
      </w:pPr>
    </w:p>
    <w:p w14:paraId="109020E6" w14:textId="77777777" w:rsidR="007243F9" w:rsidRPr="00297295" w:rsidRDefault="007243F9" w:rsidP="00297295">
      <w:pPr>
        <w:rPr>
          <w:rFonts w:ascii="Times New Roman" w:eastAsia="Calibri" w:hAnsi="Times New Roman" w:cs="Times New Roman"/>
          <w:b/>
          <w:sz w:val="40"/>
          <w:szCs w:val="40"/>
        </w:rPr>
      </w:pPr>
    </w:p>
    <w:p w14:paraId="044AD66C" w14:textId="77777777" w:rsidR="007243F9" w:rsidRPr="00297295" w:rsidRDefault="007243F9" w:rsidP="00297295">
      <w:pPr>
        <w:rPr>
          <w:rFonts w:ascii="Times New Roman" w:eastAsia="Calibri" w:hAnsi="Times New Roman" w:cs="Times New Roman"/>
          <w:b/>
          <w:sz w:val="40"/>
          <w:szCs w:val="40"/>
        </w:rPr>
      </w:pPr>
    </w:p>
    <w:p w14:paraId="4610AFEC" w14:textId="77777777" w:rsidR="007243F9" w:rsidRPr="00297295" w:rsidRDefault="00000000" w:rsidP="00297295">
      <w:pPr>
        <w:rPr>
          <w:rFonts w:ascii="Times New Roman" w:eastAsia="Calibri" w:hAnsi="Times New Roman" w:cs="Times New Roman"/>
          <w:b/>
          <w:sz w:val="40"/>
          <w:szCs w:val="40"/>
        </w:rPr>
      </w:pPr>
      <w:r w:rsidRPr="00297295">
        <w:rPr>
          <w:rFonts w:ascii="Times New Roman" w:eastAsia="Calibri" w:hAnsi="Times New Roman" w:cs="Times New Roman"/>
          <w:b/>
          <w:sz w:val="40"/>
          <w:szCs w:val="40"/>
        </w:rPr>
        <w:t>TEAM 79:</w:t>
      </w:r>
    </w:p>
    <w:p w14:paraId="0939BD8A" w14:textId="77777777" w:rsidR="007243F9" w:rsidRPr="00297295" w:rsidRDefault="00000000" w:rsidP="00297295">
      <w:pPr>
        <w:rPr>
          <w:rFonts w:ascii="Times New Roman" w:eastAsia="Calibri" w:hAnsi="Times New Roman" w:cs="Times New Roman"/>
          <w:sz w:val="32"/>
          <w:szCs w:val="32"/>
        </w:rPr>
      </w:pPr>
      <w:r w:rsidRPr="00297295">
        <w:rPr>
          <w:rFonts w:ascii="Times New Roman" w:eastAsia="Calibri" w:hAnsi="Times New Roman" w:cs="Times New Roman"/>
          <w:sz w:val="32"/>
          <w:szCs w:val="32"/>
        </w:rPr>
        <w:t>Hugh Hoagland</w:t>
      </w:r>
    </w:p>
    <w:p w14:paraId="07291195" w14:textId="77777777" w:rsidR="007243F9" w:rsidRPr="00297295" w:rsidRDefault="00000000" w:rsidP="00297295">
      <w:pPr>
        <w:rPr>
          <w:rFonts w:ascii="Times New Roman" w:eastAsia="Calibri" w:hAnsi="Times New Roman" w:cs="Times New Roman"/>
          <w:sz w:val="32"/>
          <w:szCs w:val="32"/>
        </w:rPr>
      </w:pPr>
      <w:r w:rsidRPr="00297295">
        <w:rPr>
          <w:rFonts w:ascii="Times New Roman" w:eastAsia="Calibri" w:hAnsi="Times New Roman" w:cs="Times New Roman"/>
          <w:sz w:val="32"/>
          <w:szCs w:val="32"/>
        </w:rPr>
        <w:t>Raju Ahmed</w:t>
      </w:r>
    </w:p>
    <w:p w14:paraId="4D942851" w14:textId="77777777" w:rsidR="007243F9" w:rsidRPr="00297295" w:rsidRDefault="00000000" w:rsidP="00297295">
      <w:pPr>
        <w:rPr>
          <w:rFonts w:ascii="Times New Roman" w:eastAsia="Calibri" w:hAnsi="Times New Roman" w:cs="Times New Roman"/>
          <w:sz w:val="32"/>
          <w:szCs w:val="32"/>
        </w:rPr>
      </w:pPr>
      <w:r w:rsidRPr="00297295">
        <w:rPr>
          <w:rFonts w:ascii="Times New Roman" w:eastAsia="Calibri" w:hAnsi="Times New Roman" w:cs="Times New Roman"/>
          <w:sz w:val="32"/>
          <w:szCs w:val="32"/>
        </w:rPr>
        <w:t>Pablo Francisco Ramos Soszna</w:t>
      </w:r>
    </w:p>
    <w:p w14:paraId="47DB8531" w14:textId="77777777" w:rsidR="007243F9" w:rsidRPr="00297295" w:rsidRDefault="00000000" w:rsidP="00297295">
      <w:pPr>
        <w:rPr>
          <w:rFonts w:ascii="Times New Roman" w:eastAsia="Calibri" w:hAnsi="Times New Roman" w:cs="Times New Roman"/>
          <w:sz w:val="32"/>
          <w:szCs w:val="32"/>
        </w:rPr>
      </w:pPr>
      <w:r w:rsidRPr="00297295">
        <w:rPr>
          <w:rFonts w:ascii="Times New Roman" w:eastAsia="Calibri" w:hAnsi="Times New Roman" w:cs="Times New Roman"/>
          <w:sz w:val="32"/>
          <w:szCs w:val="32"/>
        </w:rPr>
        <w:t>Alexander Martin Stetzer</w:t>
      </w:r>
    </w:p>
    <w:p w14:paraId="4B917381" w14:textId="77777777" w:rsidR="007243F9" w:rsidRPr="00297295" w:rsidRDefault="00000000" w:rsidP="00297295">
      <w:pPr>
        <w:rPr>
          <w:rFonts w:ascii="Times New Roman" w:eastAsia="Calibri" w:hAnsi="Times New Roman" w:cs="Times New Roman"/>
        </w:rPr>
      </w:pPr>
      <w:r w:rsidRPr="00297295">
        <w:rPr>
          <w:rFonts w:ascii="Times New Roman" w:eastAsia="Calibri" w:hAnsi="Times New Roman" w:cs="Times New Roman"/>
          <w:sz w:val="32"/>
          <w:szCs w:val="32"/>
        </w:rPr>
        <w:t>Nicholas Weist</w:t>
      </w:r>
    </w:p>
    <w:p w14:paraId="2608F960" w14:textId="77777777" w:rsidR="007243F9" w:rsidRPr="00297295" w:rsidRDefault="007243F9" w:rsidP="00297295">
      <w:pPr>
        <w:rPr>
          <w:rFonts w:ascii="Times New Roman" w:eastAsia="Calibri" w:hAnsi="Times New Roman" w:cs="Times New Roman"/>
        </w:rPr>
      </w:pPr>
    </w:p>
    <w:p w14:paraId="4153A5BA" w14:textId="77777777" w:rsidR="007243F9" w:rsidRPr="00297295" w:rsidRDefault="007243F9" w:rsidP="00297295">
      <w:pPr>
        <w:rPr>
          <w:rFonts w:ascii="Times New Roman" w:eastAsia="Calibri" w:hAnsi="Times New Roman" w:cs="Times New Roman"/>
        </w:rPr>
      </w:pPr>
    </w:p>
    <w:p w14:paraId="41099FD8" w14:textId="77777777" w:rsidR="007243F9" w:rsidRPr="00297295" w:rsidRDefault="007243F9" w:rsidP="00297295">
      <w:pPr>
        <w:rPr>
          <w:rFonts w:ascii="Times New Roman" w:eastAsia="Calibri" w:hAnsi="Times New Roman" w:cs="Times New Roman"/>
        </w:rPr>
      </w:pPr>
    </w:p>
    <w:p w14:paraId="2946020E" w14:textId="77777777" w:rsidR="007243F9" w:rsidRPr="00297295" w:rsidRDefault="007243F9" w:rsidP="00297295">
      <w:pPr>
        <w:rPr>
          <w:rFonts w:ascii="Times New Roman" w:eastAsia="Calibri" w:hAnsi="Times New Roman" w:cs="Times New Roman"/>
        </w:rPr>
      </w:pPr>
    </w:p>
    <w:p w14:paraId="7DC98BBA" w14:textId="77777777" w:rsidR="007243F9" w:rsidRPr="00297295" w:rsidRDefault="007243F9" w:rsidP="00297295">
      <w:pPr>
        <w:rPr>
          <w:rFonts w:ascii="Times New Roman" w:eastAsia="Calibri" w:hAnsi="Times New Roman" w:cs="Times New Roman"/>
        </w:rPr>
      </w:pPr>
    </w:p>
    <w:p w14:paraId="38026B10" w14:textId="77777777" w:rsidR="007243F9" w:rsidRPr="00297295" w:rsidRDefault="007243F9" w:rsidP="00297295">
      <w:pPr>
        <w:rPr>
          <w:rFonts w:ascii="Times New Roman" w:eastAsia="Calibri" w:hAnsi="Times New Roman" w:cs="Times New Roman"/>
        </w:rPr>
      </w:pPr>
    </w:p>
    <w:p w14:paraId="4FD20E77" w14:textId="77777777" w:rsidR="007243F9" w:rsidRPr="00297295" w:rsidRDefault="007243F9" w:rsidP="00297295">
      <w:pPr>
        <w:rPr>
          <w:rFonts w:ascii="Times New Roman" w:eastAsia="Calibri" w:hAnsi="Times New Roman" w:cs="Times New Roman"/>
        </w:rPr>
      </w:pPr>
    </w:p>
    <w:p w14:paraId="4881DA46" w14:textId="77777777" w:rsidR="007243F9" w:rsidRPr="00297295" w:rsidRDefault="007243F9" w:rsidP="00297295">
      <w:pPr>
        <w:rPr>
          <w:rFonts w:ascii="Times New Roman" w:eastAsia="Calibri" w:hAnsi="Times New Roman" w:cs="Times New Roman"/>
        </w:rPr>
      </w:pPr>
    </w:p>
    <w:p w14:paraId="389F909D" w14:textId="77777777" w:rsidR="007243F9" w:rsidRPr="00297295" w:rsidRDefault="007243F9" w:rsidP="00297295">
      <w:pPr>
        <w:rPr>
          <w:rFonts w:ascii="Times New Roman" w:eastAsia="Calibri" w:hAnsi="Times New Roman" w:cs="Times New Roman"/>
        </w:rPr>
      </w:pPr>
    </w:p>
    <w:p w14:paraId="5C7BA110" w14:textId="77777777" w:rsidR="007243F9" w:rsidRPr="00297295" w:rsidRDefault="007243F9" w:rsidP="00297295">
      <w:pPr>
        <w:rPr>
          <w:rFonts w:ascii="Times New Roman" w:eastAsia="Calibri" w:hAnsi="Times New Roman" w:cs="Times New Roman"/>
        </w:rPr>
      </w:pPr>
    </w:p>
    <w:p w14:paraId="0DDECE57" w14:textId="77777777" w:rsidR="007243F9" w:rsidRPr="00297295" w:rsidRDefault="007243F9" w:rsidP="00297295">
      <w:pPr>
        <w:rPr>
          <w:rFonts w:ascii="Times New Roman" w:eastAsia="Calibri" w:hAnsi="Times New Roman" w:cs="Times New Roman"/>
        </w:rPr>
      </w:pPr>
    </w:p>
    <w:p w14:paraId="379E85D2" w14:textId="77777777" w:rsidR="007243F9" w:rsidRPr="00297295" w:rsidRDefault="007243F9" w:rsidP="00297295">
      <w:pPr>
        <w:rPr>
          <w:rFonts w:ascii="Times New Roman" w:eastAsia="Calibri" w:hAnsi="Times New Roman" w:cs="Times New Roman"/>
        </w:rPr>
      </w:pPr>
    </w:p>
    <w:p w14:paraId="57809531" w14:textId="77777777" w:rsidR="007243F9" w:rsidRPr="00297295" w:rsidRDefault="007243F9" w:rsidP="00297295">
      <w:pPr>
        <w:rPr>
          <w:rFonts w:ascii="Times New Roman" w:eastAsia="Calibri" w:hAnsi="Times New Roman" w:cs="Times New Roman"/>
        </w:rPr>
      </w:pPr>
    </w:p>
    <w:p w14:paraId="7AE852B6" w14:textId="77777777" w:rsidR="007243F9" w:rsidRPr="00297295" w:rsidRDefault="007243F9" w:rsidP="00297295">
      <w:pPr>
        <w:rPr>
          <w:rFonts w:ascii="Times New Roman" w:eastAsia="Calibri" w:hAnsi="Times New Roman" w:cs="Times New Roman"/>
        </w:rPr>
      </w:pPr>
    </w:p>
    <w:p w14:paraId="55888F1C" w14:textId="77777777" w:rsidR="005F675B" w:rsidRDefault="005F675B" w:rsidP="00297295">
      <w:pPr>
        <w:keepNext/>
        <w:keepLines/>
        <w:pBdr>
          <w:top w:val="nil"/>
          <w:left w:val="nil"/>
          <w:bottom w:val="nil"/>
          <w:right w:val="nil"/>
          <w:between w:val="nil"/>
        </w:pBdr>
        <w:spacing w:before="240" w:line="259" w:lineRule="auto"/>
        <w:rPr>
          <w:rFonts w:ascii="Times New Roman" w:eastAsia="Calibri" w:hAnsi="Times New Roman" w:cs="Times New Roman"/>
          <w:color w:val="2F5496"/>
          <w:sz w:val="32"/>
          <w:szCs w:val="32"/>
        </w:rPr>
      </w:pPr>
    </w:p>
    <w:p w14:paraId="09B1344C" w14:textId="77777777" w:rsidR="007243F9" w:rsidRDefault="007243F9" w:rsidP="00297295">
      <w:pPr>
        <w:rPr>
          <w:rFonts w:ascii="Times New Roman" w:eastAsia="Calibri" w:hAnsi="Times New Roman" w:cs="Times New Roman"/>
          <w:color w:val="2F5496"/>
          <w:sz w:val="32"/>
          <w:szCs w:val="32"/>
        </w:rPr>
      </w:pPr>
    </w:p>
    <w:p w14:paraId="082D0976" w14:textId="77777777" w:rsidR="005F675B" w:rsidRDefault="005F675B" w:rsidP="00297295">
      <w:pPr>
        <w:rPr>
          <w:rFonts w:ascii="Times New Roman" w:eastAsia="Calibri" w:hAnsi="Times New Roman" w:cs="Times New Roman"/>
          <w:color w:val="2F5496"/>
          <w:sz w:val="32"/>
          <w:szCs w:val="32"/>
        </w:rPr>
      </w:pPr>
    </w:p>
    <w:sdt>
      <w:sdtPr>
        <w:rPr>
          <w:rFonts w:asciiTheme="minorHAnsi" w:eastAsiaTheme="minorEastAsia" w:hAnsiTheme="minorHAnsi" w:cs="Times New Roman"/>
          <w:color w:val="auto"/>
          <w:sz w:val="22"/>
          <w:szCs w:val="22"/>
        </w:rPr>
        <w:id w:val="-853114055"/>
        <w:docPartObj>
          <w:docPartGallery w:val="Table of Contents"/>
          <w:docPartUnique/>
        </w:docPartObj>
      </w:sdtPr>
      <w:sdtContent>
        <w:p w14:paraId="4FEA61AC" w14:textId="44EA2B7F" w:rsidR="005F675B" w:rsidRDefault="005F675B">
          <w:pPr>
            <w:pStyle w:val="TOCHeading"/>
          </w:pPr>
          <w:r>
            <w:t>Table of Contents</w:t>
          </w:r>
        </w:p>
        <w:p w14:paraId="2581C255" w14:textId="1E1D8815" w:rsidR="004A0E5B" w:rsidRDefault="004A0E5B" w:rsidP="004A0E5B">
          <w:pPr>
            <w:pStyle w:val="TOC1"/>
            <w:rPr>
              <w:b/>
              <w:bCs/>
            </w:rPr>
          </w:pPr>
          <w:r>
            <w:rPr>
              <w:b/>
              <w:bCs/>
            </w:rPr>
            <w:t>Background</w:t>
          </w:r>
          <w:r w:rsidR="005F675B">
            <w:ptab w:relativeTo="margin" w:alignment="right" w:leader="dot"/>
          </w:r>
          <w:r>
            <w:rPr>
              <w:b/>
              <w:bCs/>
            </w:rPr>
            <w:t>3</w:t>
          </w:r>
        </w:p>
        <w:p w14:paraId="77DBEB11" w14:textId="391E46C0" w:rsidR="004A0E5B" w:rsidRPr="004A0E5B" w:rsidRDefault="004A0E5B" w:rsidP="004A0E5B">
          <w:pPr>
            <w:pStyle w:val="TOC1"/>
            <w:rPr>
              <w:b/>
              <w:bCs/>
            </w:rPr>
          </w:pPr>
          <w:r w:rsidRPr="004A0E5B">
            <w:rPr>
              <w:b/>
              <w:bCs/>
            </w:rPr>
            <w:t>Objective</w:t>
          </w:r>
          <w:r>
            <w:ptab w:relativeTo="margin" w:alignment="right" w:leader="dot"/>
          </w:r>
          <w:r>
            <w:rPr>
              <w:b/>
              <w:bCs/>
            </w:rPr>
            <w:t>3</w:t>
          </w:r>
        </w:p>
        <w:p w14:paraId="7E08FCC9" w14:textId="1371A9FA" w:rsidR="004A0E5B" w:rsidRPr="004A0E5B" w:rsidRDefault="004A0E5B" w:rsidP="004A0E5B">
          <w:pPr>
            <w:pStyle w:val="TOC1"/>
            <w:rPr>
              <w:b/>
              <w:bCs/>
            </w:rPr>
          </w:pPr>
          <w:r>
            <w:rPr>
              <w:b/>
              <w:bCs/>
            </w:rPr>
            <w:t>Methodology</w:t>
          </w:r>
          <w:r>
            <w:ptab w:relativeTo="margin" w:alignment="right" w:leader="dot"/>
          </w:r>
          <w:r>
            <w:rPr>
              <w:b/>
              <w:bCs/>
            </w:rPr>
            <w:t>3</w:t>
          </w:r>
        </w:p>
        <w:p w14:paraId="0643550D" w14:textId="4C068408" w:rsidR="004A0E5B" w:rsidRDefault="004A0E5B" w:rsidP="004A0E5B">
          <w:pPr>
            <w:pStyle w:val="TOC1"/>
            <w:ind w:firstLine="720"/>
          </w:pPr>
          <w:r>
            <w:t>Comment Analysis</w:t>
          </w:r>
          <w:r>
            <w:ptab w:relativeTo="margin" w:alignment="right" w:leader="dot"/>
          </w:r>
          <w:r w:rsidR="005B0FEC">
            <w:t>3</w:t>
          </w:r>
          <w:r>
            <w:t xml:space="preserve"> </w:t>
          </w:r>
        </w:p>
        <w:p w14:paraId="4F01B3DD" w14:textId="00C8BAA2" w:rsidR="004A0E5B" w:rsidRDefault="004A0E5B" w:rsidP="004A0E5B">
          <w:pPr>
            <w:pStyle w:val="TOC1"/>
            <w:ind w:firstLine="720"/>
          </w:pPr>
          <w:r>
            <w:t>Performance Analysis</w:t>
          </w:r>
          <w:r>
            <w:ptab w:relativeTo="margin" w:alignment="right" w:leader="dot"/>
          </w:r>
          <w:r w:rsidR="005B0FEC">
            <w:t>6</w:t>
          </w:r>
          <w:r>
            <w:t xml:space="preserve"> </w:t>
          </w:r>
        </w:p>
        <w:p w14:paraId="540876FE" w14:textId="09344855" w:rsidR="005F675B" w:rsidRDefault="004A0E5B" w:rsidP="004A0E5B">
          <w:pPr>
            <w:pStyle w:val="TOC1"/>
          </w:pPr>
          <w:r w:rsidRPr="004A0E5B">
            <w:rPr>
              <w:b/>
              <w:bCs/>
            </w:rPr>
            <w:t>Approach</w:t>
          </w:r>
          <w:r w:rsidR="005F675B">
            <w:ptab w:relativeTo="margin" w:alignment="right" w:leader="dot"/>
          </w:r>
          <w:r w:rsidR="005B0FEC">
            <w:rPr>
              <w:b/>
              <w:bCs/>
            </w:rPr>
            <w:t>9</w:t>
          </w:r>
        </w:p>
        <w:p w14:paraId="531F6364" w14:textId="4398CEE7" w:rsidR="005F675B" w:rsidRDefault="004A0E5B" w:rsidP="004A0E5B">
          <w:pPr>
            <w:pStyle w:val="TOC1"/>
          </w:pPr>
          <w:r>
            <w:rPr>
              <w:b/>
              <w:bCs/>
            </w:rPr>
            <w:t>Conclusion</w:t>
          </w:r>
          <w:r>
            <w:ptab w:relativeTo="margin" w:alignment="right" w:leader="dot"/>
          </w:r>
          <w:r w:rsidR="005B0FEC">
            <w:rPr>
              <w:b/>
              <w:bCs/>
            </w:rPr>
            <w:t>9</w:t>
          </w:r>
        </w:p>
      </w:sdtContent>
    </w:sdt>
    <w:p w14:paraId="5BF272A5" w14:textId="77777777" w:rsidR="005F675B" w:rsidRPr="00297295" w:rsidRDefault="005F675B" w:rsidP="00297295">
      <w:pPr>
        <w:rPr>
          <w:rFonts w:ascii="Times New Roman" w:eastAsia="Calibri" w:hAnsi="Times New Roman" w:cs="Times New Roman"/>
          <w:b/>
          <w:sz w:val="40"/>
          <w:szCs w:val="40"/>
        </w:rPr>
      </w:pPr>
    </w:p>
    <w:p w14:paraId="6E3008A5" w14:textId="77777777" w:rsidR="007243F9" w:rsidRPr="00297295" w:rsidRDefault="007243F9" w:rsidP="00297295">
      <w:pPr>
        <w:rPr>
          <w:rFonts w:ascii="Times New Roman" w:eastAsia="Calibri" w:hAnsi="Times New Roman" w:cs="Times New Roman"/>
          <w:b/>
          <w:sz w:val="40"/>
          <w:szCs w:val="40"/>
        </w:rPr>
      </w:pPr>
    </w:p>
    <w:p w14:paraId="43C89542" w14:textId="77777777" w:rsidR="007243F9" w:rsidRPr="00297295" w:rsidRDefault="007243F9" w:rsidP="00297295">
      <w:pPr>
        <w:rPr>
          <w:rFonts w:ascii="Times New Roman" w:eastAsia="Calibri" w:hAnsi="Times New Roman" w:cs="Times New Roman"/>
          <w:b/>
          <w:sz w:val="40"/>
          <w:szCs w:val="40"/>
        </w:rPr>
      </w:pPr>
    </w:p>
    <w:p w14:paraId="0112CD70" w14:textId="77777777" w:rsidR="007243F9" w:rsidRPr="00297295" w:rsidRDefault="007243F9" w:rsidP="00297295">
      <w:pPr>
        <w:rPr>
          <w:rFonts w:ascii="Times New Roman" w:eastAsia="Calibri" w:hAnsi="Times New Roman" w:cs="Times New Roman"/>
          <w:b/>
          <w:sz w:val="40"/>
          <w:szCs w:val="40"/>
        </w:rPr>
      </w:pPr>
    </w:p>
    <w:p w14:paraId="495FE79A" w14:textId="77777777" w:rsidR="007243F9" w:rsidRPr="00297295" w:rsidRDefault="007243F9" w:rsidP="00297295">
      <w:pPr>
        <w:rPr>
          <w:rFonts w:ascii="Times New Roman" w:eastAsia="Calibri" w:hAnsi="Times New Roman" w:cs="Times New Roman"/>
          <w:b/>
          <w:sz w:val="40"/>
          <w:szCs w:val="40"/>
        </w:rPr>
      </w:pPr>
    </w:p>
    <w:p w14:paraId="7F44D556" w14:textId="77777777" w:rsidR="007243F9" w:rsidRPr="00297295" w:rsidRDefault="007243F9" w:rsidP="00297295">
      <w:pPr>
        <w:rPr>
          <w:rFonts w:ascii="Times New Roman" w:eastAsia="Calibri" w:hAnsi="Times New Roman" w:cs="Times New Roman"/>
          <w:b/>
          <w:sz w:val="40"/>
          <w:szCs w:val="40"/>
        </w:rPr>
      </w:pPr>
    </w:p>
    <w:p w14:paraId="0EB93A1C" w14:textId="77777777" w:rsidR="007243F9" w:rsidRPr="00297295" w:rsidRDefault="007243F9" w:rsidP="00297295">
      <w:pPr>
        <w:rPr>
          <w:rFonts w:ascii="Times New Roman" w:eastAsia="Calibri" w:hAnsi="Times New Roman" w:cs="Times New Roman"/>
          <w:b/>
          <w:sz w:val="40"/>
          <w:szCs w:val="40"/>
        </w:rPr>
      </w:pPr>
    </w:p>
    <w:p w14:paraId="72F6ED01" w14:textId="77777777" w:rsidR="007243F9" w:rsidRPr="00297295" w:rsidRDefault="007243F9" w:rsidP="00297295">
      <w:pPr>
        <w:rPr>
          <w:rFonts w:ascii="Times New Roman" w:eastAsia="Calibri" w:hAnsi="Times New Roman" w:cs="Times New Roman"/>
          <w:b/>
          <w:sz w:val="40"/>
          <w:szCs w:val="40"/>
        </w:rPr>
      </w:pPr>
    </w:p>
    <w:p w14:paraId="05EF3F58" w14:textId="77777777" w:rsidR="007243F9" w:rsidRPr="00297295" w:rsidRDefault="007243F9" w:rsidP="00297295">
      <w:pPr>
        <w:rPr>
          <w:rFonts w:ascii="Times New Roman" w:eastAsia="Calibri" w:hAnsi="Times New Roman" w:cs="Times New Roman"/>
          <w:b/>
          <w:sz w:val="40"/>
          <w:szCs w:val="40"/>
        </w:rPr>
      </w:pPr>
    </w:p>
    <w:p w14:paraId="465DCFBC" w14:textId="77777777" w:rsidR="007243F9" w:rsidRPr="00297295" w:rsidRDefault="007243F9" w:rsidP="00297295">
      <w:pPr>
        <w:rPr>
          <w:rFonts w:ascii="Times New Roman" w:eastAsia="Calibri" w:hAnsi="Times New Roman" w:cs="Times New Roman"/>
          <w:b/>
          <w:sz w:val="40"/>
          <w:szCs w:val="40"/>
        </w:rPr>
      </w:pPr>
    </w:p>
    <w:p w14:paraId="17F7450D" w14:textId="77777777" w:rsidR="007243F9" w:rsidRPr="00297295" w:rsidRDefault="007243F9" w:rsidP="00297295">
      <w:pPr>
        <w:rPr>
          <w:rFonts w:ascii="Times New Roman" w:eastAsia="Calibri" w:hAnsi="Times New Roman" w:cs="Times New Roman"/>
          <w:b/>
          <w:sz w:val="40"/>
          <w:szCs w:val="40"/>
        </w:rPr>
      </w:pPr>
    </w:p>
    <w:p w14:paraId="0420D0D4" w14:textId="77777777" w:rsidR="007243F9" w:rsidRPr="00297295" w:rsidRDefault="007243F9" w:rsidP="00297295">
      <w:pPr>
        <w:rPr>
          <w:rFonts w:ascii="Times New Roman" w:eastAsia="Calibri" w:hAnsi="Times New Roman" w:cs="Times New Roman"/>
          <w:b/>
          <w:sz w:val="40"/>
          <w:szCs w:val="40"/>
        </w:rPr>
      </w:pPr>
    </w:p>
    <w:p w14:paraId="79F804F7" w14:textId="77777777" w:rsidR="007243F9" w:rsidRPr="00297295" w:rsidRDefault="007243F9" w:rsidP="00297295">
      <w:pPr>
        <w:rPr>
          <w:rFonts w:ascii="Times New Roman" w:eastAsia="Calibri" w:hAnsi="Times New Roman" w:cs="Times New Roman"/>
          <w:b/>
          <w:sz w:val="40"/>
          <w:szCs w:val="40"/>
        </w:rPr>
      </w:pPr>
    </w:p>
    <w:p w14:paraId="3AE38186" w14:textId="77777777" w:rsidR="007243F9" w:rsidRDefault="007243F9" w:rsidP="00297295">
      <w:pPr>
        <w:rPr>
          <w:rFonts w:ascii="Times New Roman" w:eastAsia="Calibri" w:hAnsi="Times New Roman" w:cs="Times New Roman"/>
          <w:b/>
          <w:sz w:val="40"/>
          <w:szCs w:val="40"/>
        </w:rPr>
      </w:pPr>
    </w:p>
    <w:p w14:paraId="0D9BABA5" w14:textId="77777777" w:rsidR="00297295" w:rsidRDefault="00297295" w:rsidP="00297295">
      <w:pPr>
        <w:rPr>
          <w:rFonts w:ascii="Times New Roman" w:eastAsia="Calibri" w:hAnsi="Times New Roman" w:cs="Times New Roman"/>
          <w:b/>
          <w:sz w:val="40"/>
          <w:szCs w:val="40"/>
        </w:rPr>
      </w:pPr>
    </w:p>
    <w:p w14:paraId="42782072" w14:textId="77777777" w:rsidR="00297295" w:rsidRDefault="00297295" w:rsidP="00297295">
      <w:pPr>
        <w:rPr>
          <w:rFonts w:ascii="Times New Roman" w:eastAsia="Calibri" w:hAnsi="Times New Roman" w:cs="Times New Roman"/>
          <w:b/>
          <w:sz w:val="40"/>
          <w:szCs w:val="40"/>
        </w:rPr>
      </w:pPr>
    </w:p>
    <w:p w14:paraId="4085AFAC" w14:textId="77777777" w:rsidR="00297295" w:rsidRDefault="00297295" w:rsidP="00297295">
      <w:pPr>
        <w:rPr>
          <w:rFonts w:ascii="Times New Roman" w:eastAsia="Calibri" w:hAnsi="Times New Roman" w:cs="Times New Roman"/>
          <w:b/>
          <w:sz w:val="40"/>
          <w:szCs w:val="40"/>
        </w:rPr>
      </w:pPr>
    </w:p>
    <w:p w14:paraId="34FDE4BD" w14:textId="77777777" w:rsidR="008622D4" w:rsidRDefault="008622D4" w:rsidP="00297295">
      <w:pPr>
        <w:rPr>
          <w:rFonts w:ascii="Times New Roman" w:eastAsia="Calibri" w:hAnsi="Times New Roman" w:cs="Times New Roman"/>
          <w:b/>
          <w:sz w:val="40"/>
          <w:szCs w:val="40"/>
        </w:rPr>
      </w:pPr>
    </w:p>
    <w:p w14:paraId="14A12C69" w14:textId="77777777" w:rsidR="004A0E5B" w:rsidDel="002E6F21" w:rsidRDefault="004A0E5B" w:rsidP="00297295">
      <w:pPr>
        <w:rPr>
          <w:del w:id="6" w:author="Raju Ahmed" w:date="2023-11-29T22:04:00Z"/>
          <w:rFonts w:ascii="Times New Roman" w:eastAsia="Calibri" w:hAnsi="Times New Roman" w:cs="Times New Roman"/>
          <w:b/>
          <w:sz w:val="32"/>
          <w:szCs w:val="32"/>
        </w:rPr>
      </w:pPr>
    </w:p>
    <w:p w14:paraId="350555E1" w14:textId="77777777" w:rsidR="004A0E5B" w:rsidDel="002E6F21" w:rsidRDefault="004A0E5B" w:rsidP="00297295">
      <w:pPr>
        <w:rPr>
          <w:del w:id="7" w:author="Raju Ahmed" w:date="2023-11-29T22:04:00Z"/>
          <w:rFonts w:ascii="Times New Roman" w:eastAsia="Calibri" w:hAnsi="Times New Roman" w:cs="Times New Roman"/>
          <w:b/>
          <w:sz w:val="32"/>
          <w:szCs w:val="32"/>
        </w:rPr>
      </w:pPr>
    </w:p>
    <w:p w14:paraId="5C9656B3" w14:textId="77777777" w:rsidR="004A0E5B" w:rsidDel="002E6F21" w:rsidRDefault="004A0E5B" w:rsidP="00297295">
      <w:pPr>
        <w:rPr>
          <w:del w:id="8" w:author="Raju Ahmed" w:date="2023-11-29T22:04:00Z"/>
          <w:rFonts w:ascii="Times New Roman" w:eastAsia="Calibri" w:hAnsi="Times New Roman" w:cs="Times New Roman"/>
          <w:b/>
          <w:sz w:val="32"/>
          <w:szCs w:val="32"/>
        </w:rPr>
      </w:pPr>
    </w:p>
    <w:p w14:paraId="70BF3EC3" w14:textId="77777777" w:rsidR="004A0E5B" w:rsidDel="002E6F21" w:rsidRDefault="004A0E5B" w:rsidP="00297295">
      <w:pPr>
        <w:rPr>
          <w:del w:id="9" w:author="Raju Ahmed" w:date="2023-11-29T22:04:00Z"/>
          <w:rFonts w:ascii="Times New Roman" w:eastAsia="Calibri" w:hAnsi="Times New Roman" w:cs="Times New Roman"/>
          <w:b/>
          <w:sz w:val="32"/>
          <w:szCs w:val="32"/>
        </w:rPr>
      </w:pPr>
    </w:p>
    <w:p w14:paraId="44ECCD04" w14:textId="20E0F261" w:rsidR="007243F9" w:rsidRPr="008622D4" w:rsidRDefault="00000000" w:rsidP="00297295">
      <w:pPr>
        <w:rPr>
          <w:rFonts w:ascii="Times New Roman" w:hAnsi="Times New Roman" w:cs="Times New Roman"/>
          <w:sz w:val="20"/>
          <w:szCs w:val="20"/>
        </w:rPr>
      </w:pPr>
      <w:r w:rsidRPr="008622D4">
        <w:rPr>
          <w:rFonts w:ascii="Times New Roman" w:eastAsia="Calibri" w:hAnsi="Times New Roman" w:cs="Times New Roman"/>
          <w:b/>
          <w:sz w:val="32"/>
          <w:szCs w:val="32"/>
        </w:rPr>
        <w:t>Background</w:t>
      </w:r>
    </w:p>
    <w:p w14:paraId="4B81FC67" w14:textId="77777777" w:rsidR="007243F9" w:rsidRPr="00297295" w:rsidRDefault="00000000" w:rsidP="00297295">
      <w:pPr>
        <w:ind w:firstLine="720"/>
        <w:rPr>
          <w:rFonts w:ascii="Times New Roman" w:hAnsi="Times New Roman" w:cs="Times New Roman"/>
          <w:sz w:val="24"/>
          <w:szCs w:val="24"/>
        </w:rPr>
      </w:pPr>
      <w:r w:rsidRPr="00297295">
        <w:rPr>
          <w:rFonts w:ascii="Times New Roman" w:hAnsi="Times New Roman" w:cs="Times New Roman"/>
          <w:sz w:val="24"/>
          <w:szCs w:val="24"/>
        </w:rPr>
        <w:t>In the ever-evolving landscape of professional sports in the United States, the National Football League (NFL) towers above the rest, both in terms of revenue generation and the unwavering dedication of its passionate fanbase. As of 2022, the NFL's annual revenue surpassed a staggering $11.9 billion (Forbes, 2023), solidifying its status as an economic powerhouse. The influence of the NFL extends far beyond the realm of sports, with entire industries, such as fantasy football, flourishing in its wake. At the heart of this lies the NFL draft, a pivotal event that serves to infuse new talent into the league and offers the opportunity for the keen manager to infuse their team with fresh talent that may be overlooked by others.</w:t>
      </w:r>
    </w:p>
    <w:p w14:paraId="54BCCF1D" w14:textId="77777777" w:rsidR="007243F9" w:rsidRPr="00297295" w:rsidRDefault="00000000" w:rsidP="00297295">
      <w:pPr>
        <w:ind w:firstLine="720"/>
        <w:rPr>
          <w:rFonts w:ascii="Times New Roman" w:hAnsi="Times New Roman" w:cs="Times New Roman"/>
          <w:sz w:val="24"/>
          <w:szCs w:val="24"/>
        </w:rPr>
      </w:pPr>
      <w:r w:rsidRPr="00297295">
        <w:rPr>
          <w:rFonts w:ascii="Times New Roman" w:hAnsi="Times New Roman" w:cs="Times New Roman"/>
          <w:sz w:val="24"/>
          <w:szCs w:val="24"/>
        </w:rPr>
        <w:t>The NFL draft is a process characterized by notable outliers, showcasing remarkable success stories and stark failures. Examples like Tom Brady, who was selected as the 199th overall pick and went on to become the player with the most Super Bowl championship wins, and JaMarcus Russell, who was chosen as the first overall pick but quickly descended into the ranks of notable busts, highlight the complexity and uncertainty that surrounds this critical juncture in the NFL's operation. The NFL draft, as a pipeline for emerging football talent, represents a microcosm of the challenges and opportunities intrinsic to the league's success.</w:t>
      </w:r>
    </w:p>
    <w:p w14:paraId="70399949" w14:textId="77777777" w:rsidR="00297295" w:rsidRDefault="00000000" w:rsidP="00297295">
      <w:pPr>
        <w:ind w:firstLine="720"/>
        <w:rPr>
          <w:rFonts w:ascii="Times New Roman" w:hAnsi="Times New Roman" w:cs="Times New Roman"/>
          <w:sz w:val="24"/>
          <w:szCs w:val="24"/>
        </w:rPr>
      </w:pPr>
      <w:r w:rsidRPr="00297295">
        <w:rPr>
          <w:rFonts w:ascii="Times New Roman" w:hAnsi="Times New Roman" w:cs="Times New Roman"/>
          <w:sz w:val="24"/>
          <w:szCs w:val="24"/>
        </w:rPr>
        <w:t xml:space="preserve">The Covid-19 pandemic introduced a unique twist to the 2020 NFL draft process by forcing the event to be fully remote. In lieu of in-person attendance, fans were encouraged to post to NFL-related subreddits and express their opinions on their respective teams' draft picks. These comments and reactions, spanning the entirety of the draft, were assigned sentiment scores, ranging from -1 (extremely negative) to 1 (extremely positive). This shift towards social media allowed the collection of data produced a natural experiment and provided valuable data to study the collective, crowd-sourced evaluation of draft picks similar to statistician Francis Galton’s observation of the "wisdom of crowds" (Vox Populi, 1907). </w:t>
      </w:r>
    </w:p>
    <w:p w14:paraId="5B39CCA9" w14:textId="3EBCE8BE" w:rsidR="007243F9" w:rsidRPr="00297295" w:rsidRDefault="00000000" w:rsidP="00297295">
      <w:pPr>
        <w:ind w:firstLine="720"/>
        <w:rPr>
          <w:rFonts w:ascii="Times New Roman" w:hAnsi="Times New Roman" w:cs="Times New Roman"/>
          <w:sz w:val="24"/>
          <w:szCs w:val="24"/>
        </w:rPr>
      </w:pPr>
      <w:r w:rsidRPr="00297295">
        <w:rPr>
          <w:rFonts w:ascii="Times New Roman" w:hAnsi="Times New Roman" w:cs="Times New Roman"/>
          <w:sz w:val="24"/>
          <w:szCs w:val="24"/>
        </w:rPr>
        <w:t>Through a comprehensive analysis of fan sentiment in Reddit comments during the NFL draft, this research aims to determine whether such sentiment can provide measurable benefits to NFL team managers in improving draft selections and subsequently impacting player success in the league.</w:t>
      </w:r>
    </w:p>
    <w:p w14:paraId="536D4543" w14:textId="77777777" w:rsidR="007243F9" w:rsidRPr="002E4EDB" w:rsidRDefault="00000000" w:rsidP="00297295">
      <w:pPr>
        <w:rPr>
          <w:rFonts w:ascii="Times New Roman" w:eastAsia="Calibri" w:hAnsi="Times New Roman" w:cs="Times New Roman"/>
          <w:b/>
          <w:sz w:val="32"/>
          <w:szCs w:val="32"/>
        </w:rPr>
      </w:pPr>
      <w:r w:rsidRPr="002E4EDB">
        <w:rPr>
          <w:rFonts w:ascii="Times New Roman" w:eastAsia="Calibri" w:hAnsi="Times New Roman" w:cs="Times New Roman"/>
          <w:b/>
          <w:sz w:val="32"/>
          <w:szCs w:val="32"/>
        </w:rPr>
        <w:t>Objective</w:t>
      </w:r>
    </w:p>
    <w:p w14:paraId="00E46CC8" w14:textId="777845DC" w:rsidR="007243F9" w:rsidRPr="00297295" w:rsidRDefault="00000000" w:rsidP="002E4EDB">
      <w:pPr>
        <w:ind w:firstLine="720"/>
        <w:rPr>
          <w:rFonts w:ascii="Times New Roman" w:hAnsi="Times New Roman" w:cs="Times New Roman"/>
          <w:sz w:val="24"/>
          <w:szCs w:val="24"/>
        </w:rPr>
      </w:pPr>
      <w:r w:rsidRPr="00297295">
        <w:rPr>
          <w:rFonts w:ascii="Times New Roman" w:hAnsi="Times New Roman" w:cs="Times New Roman"/>
          <w:sz w:val="24"/>
          <w:szCs w:val="24"/>
        </w:rPr>
        <w:t xml:space="preserve">Our research comprises three key components: accurate ingestion of Reddit comments to ensure data reliability, the development of performance metrics for objective player assessment, comparative analysis of fan sentiment, draft positions, and player performance over three NFL seasons with the ultimate goal of empowering decision-makers with actionable insights. By exploring the relationship between fan sentiment and player success, we aim to </w:t>
      </w:r>
      <w:ins w:id="10" w:author="Raju Ahmed" w:date="2023-11-29T22:49:00Z">
        <w:r w:rsidR="00C1407A">
          <w:rPr>
            <w:rFonts w:ascii="Times New Roman" w:hAnsi="Times New Roman" w:cs="Times New Roman"/>
            <w:sz w:val="24"/>
            <w:szCs w:val="24"/>
          </w:rPr>
          <w:t xml:space="preserve">test the hypothesis that </w:t>
        </w:r>
      </w:ins>
      <w:del w:id="11" w:author="Raju Ahmed" w:date="2023-11-29T22:49:00Z">
        <w:r w:rsidRPr="00297295" w:rsidDel="00C1407A">
          <w:rPr>
            <w:rFonts w:ascii="Times New Roman" w:hAnsi="Times New Roman" w:cs="Times New Roman"/>
            <w:sz w:val="24"/>
            <w:szCs w:val="24"/>
          </w:rPr>
          <w:delText>answer the pivotal question of whether</w:delText>
        </w:r>
      </w:del>
      <w:r w:rsidRPr="00297295">
        <w:rPr>
          <w:rFonts w:ascii="Times New Roman" w:hAnsi="Times New Roman" w:cs="Times New Roman"/>
          <w:sz w:val="24"/>
          <w:szCs w:val="24"/>
        </w:rPr>
        <w:t xml:space="preserve"> fan sentiment, as extracted from Reddit comments, can quantifiably benefit managers in improving draft selections. </w:t>
      </w:r>
      <w:del w:id="12" w:author="Raju Ahmed" w:date="2023-11-29T22:51:00Z">
        <w:r w:rsidRPr="00297295" w:rsidDel="00C1407A">
          <w:rPr>
            <w:rFonts w:ascii="Times New Roman" w:hAnsi="Times New Roman" w:cs="Times New Roman"/>
            <w:sz w:val="24"/>
            <w:szCs w:val="24"/>
          </w:rPr>
          <w:delText>Our team seeks to answer the question whether fan sentiment can provide any measurable benefit to the managers in improving draft selection as measured by a player’s success in the NFL.</w:delText>
        </w:r>
      </w:del>
    </w:p>
    <w:p w14:paraId="562DEF06" w14:textId="79144FF6" w:rsidR="007243F9" w:rsidRPr="002E4EDB" w:rsidDel="00C1407A" w:rsidRDefault="00C1407A" w:rsidP="00297295">
      <w:pPr>
        <w:rPr>
          <w:del w:id="13" w:author="Raju Ahmed" w:date="2023-11-29T22:51:00Z"/>
          <w:rFonts w:ascii="Times New Roman" w:eastAsia="Calibri" w:hAnsi="Times New Roman" w:cs="Times New Roman"/>
          <w:b/>
          <w:sz w:val="32"/>
          <w:szCs w:val="32"/>
        </w:rPr>
      </w:pPr>
      <w:ins w:id="14" w:author="Raju Ahmed" w:date="2023-11-29T22:51:00Z">
        <w:r>
          <w:rPr>
            <w:rFonts w:ascii="Times New Roman" w:eastAsia="Calibri" w:hAnsi="Times New Roman" w:cs="Times New Roman"/>
            <w:b/>
            <w:sz w:val="32"/>
            <w:szCs w:val="32"/>
          </w:rPr>
          <w:t>Overview of Data</w:t>
        </w:r>
      </w:ins>
      <w:del w:id="15" w:author="Raju Ahmed" w:date="2023-11-29T22:51:00Z">
        <w:r w:rsidRPr="002E4EDB" w:rsidDel="00C1407A">
          <w:rPr>
            <w:rFonts w:ascii="Times New Roman" w:eastAsia="Calibri" w:hAnsi="Times New Roman" w:cs="Times New Roman"/>
            <w:b/>
            <w:sz w:val="32"/>
            <w:szCs w:val="32"/>
          </w:rPr>
          <w:delText>Methodology</w:delText>
        </w:r>
      </w:del>
    </w:p>
    <w:p w14:paraId="3B37A621" w14:textId="77777777" w:rsidR="007243F9" w:rsidRPr="002E4EDB" w:rsidRDefault="00000000" w:rsidP="00297295">
      <w:pPr>
        <w:rPr>
          <w:rFonts w:ascii="Times New Roman" w:eastAsia="Calibri" w:hAnsi="Times New Roman" w:cs="Times New Roman"/>
          <w:b/>
          <w:sz w:val="24"/>
          <w:szCs w:val="24"/>
        </w:rPr>
      </w:pPr>
      <w:r w:rsidRPr="002E4EDB">
        <w:rPr>
          <w:rFonts w:ascii="Times New Roman" w:eastAsia="Calibri" w:hAnsi="Times New Roman" w:cs="Times New Roman"/>
          <w:b/>
          <w:sz w:val="24"/>
          <w:szCs w:val="24"/>
        </w:rPr>
        <w:t>Data Sources</w:t>
      </w:r>
    </w:p>
    <w:p w14:paraId="03572FAE" w14:textId="17164621" w:rsidR="007243F9" w:rsidRPr="002E4EDB" w:rsidRDefault="00000000" w:rsidP="002E4EDB">
      <w:pPr>
        <w:ind w:firstLine="720"/>
        <w:rPr>
          <w:rFonts w:ascii="Times New Roman" w:eastAsia="Calibri" w:hAnsi="Times New Roman" w:cs="Times New Roman"/>
          <w:sz w:val="24"/>
          <w:szCs w:val="24"/>
        </w:rPr>
      </w:pPr>
      <w:r w:rsidRPr="002E4EDB">
        <w:rPr>
          <w:rFonts w:ascii="Times New Roman" w:eastAsia="Calibri" w:hAnsi="Times New Roman" w:cs="Times New Roman"/>
          <w:sz w:val="24"/>
          <w:szCs w:val="24"/>
        </w:rPr>
        <w:t xml:space="preserve">To </w:t>
      </w:r>
      <w:del w:id="16" w:author="Raju Ahmed" w:date="2023-11-29T23:08:00Z">
        <w:r w:rsidRPr="002E4EDB" w:rsidDel="004F0582">
          <w:rPr>
            <w:rFonts w:ascii="Times New Roman" w:eastAsia="Calibri" w:hAnsi="Times New Roman" w:cs="Times New Roman"/>
            <w:sz w:val="24"/>
            <w:szCs w:val="24"/>
          </w:rPr>
          <w:delText>address the research question</w:delText>
        </w:r>
      </w:del>
      <w:ins w:id="17" w:author="Raju Ahmed" w:date="2023-11-29T23:08:00Z">
        <w:r w:rsidR="004F0582">
          <w:rPr>
            <w:rFonts w:ascii="Times New Roman" w:eastAsia="Calibri" w:hAnsi="Times New Roman" w:cs="Times New Roman"/>
            <w:sz w:val="24"/>
            <w:szCs w:val="24"/>
          </w:rPr>
          <w:t>test the hypothesis</w:t>
        </w:r>
      </w:ins>
      <w:r w:rsidRPr="002E4EDB">
        <w:rPr>
          <w:rFonts w:ascii="Times New Roman" w:eastAsia="Calibri" w:hAnsi="Times New Roman" w:cs="Times New Roman"/>
          <w:sz w:val="24"/>
          <w:szCs w:val="24"/>
        </w:rPr>
        <w:t xml:space="preserve">, our team relied on two categories of data sources. The first pertains to determining sentiment associated with draft decisions. To achieve this, we combined multiple datasets from Kaggle that provided the components of our draft analysis, timestamped draft picks and similarly timestamped Reddit comments and their sentiment scores.  The second category focuses on player performance metrics. In our quest to assess player success, we examined various sources, </w:t>
      </w:r>
      <w:r w:rsidR="00684088">
        <w:rPr>
          <w:rFonts w:ascii="Times New Roman" w:eastAsia="Calibri" w:hAnsi="Times New Roman" w:cs="Times New Roman"/>
          <w:sz w:val="24"/>
          <w:szCs w:val="24"/>
        </w:rPr>
        <w:t xml:space="preserve">but ultimately </w:t>
      </w:r>
      <w:r w:rsidRPr="002E4EDB">
        <w:rPr>
          <w:rFonts w:ascii="Times New Roman" w:eastAsia="Calibri" w:hAnsi="Times New Roman" w:cs="Times New Roman"/>
          <w:sz w:val="24"/>
          <w:szCs w:val="24"/>
        </w:rPr>
        <w:t>made the decision to construct a proprietary scoring system, with its basis being derived from Pro Football Focus' (PFF) popular "player grade" system.</w:t>
      </w:r>
    </w:p>
    <w:p w14:paraId="42CCCEE6" w14:textId="5DEE3167" w:rsidR="007243F9" w:rsidRDefault="004F0582" w:rsidP="00297295">
      <w:pPr>
        <w:rPr>
          <w:ins w:id="18" w:author="Raju Ahmed" w:date="2023-11-29T23:09:00Z"/>
          <w:rFonts w:ascii="Times New Roman" w:eastAsia="Calibri" w:hAnsi="Times New Roman" w:cs="Times New Roman"/>
          <w:b/>
          <w:sz w:val="24"/>
          <w:szCs w:val="24"/>
        </w:rPr>
      </w:pPr>
      <w:ins w:id="19" w:author="Raju Ahmed" w:date="2023-11-29T23:09:00Z">
        <w:r>
          <w:rPr>
            <w:rFonts w:ascii="Times New Roman" w:eastAsia="Calibri" w:hAnsi="Times New Roman" w:cs="Times New Roman"/>
            <w:b/>
            <w:sz w:val="24"/>
            <w:szCs w:val="24"/>
          </w:rPr>
          <w:lastRenderedPageBreak/>
          <w:t>Exploratory Data Analysis</w:t>
        </w:r>
      </w:ins>
      <w:del w:id="20" w:author="Raju Ahmed" w:date="2023-11-29T23:09:00Z">
        <w:r w:rsidR="00EE0689" w:rsidDel="004F0582">
          <w:rPr>
            <w:rFonts w:ascii="Times New Roman" w:eastAsia="Calibri" w:hAnsi="Times New Roman" w:cs="Times New Roman"/>
            <w:b/>
            <w:sz w:val="24"/>
            <w:szCs w:val="24"/>
          </w:rPr>
          <w:delText>Comment Analysis</w:delText>
        </w:r>
      </w:del>
    </w:p>
    <w:p w14:paraId="577C03BF" w14:textId="1CAD2905" w:rsidR="004F0582" w:rsidRPr="004F0582" w:rsidRDefault="00223675">
      <w:pPr>
        <w:pStyle w:val="ListParagraph"/>
        <w:numPr>
          <w:ilvl w:val="0"/>
          <w:numId w:val="4"/>
        </w:numPr>
        <w:rPr>
          <w:rFonts w:ascii="Times New Roman" w:eastAsia="Calibri" w:hAnsi="Times New Roman" w:cs="Times New Roman"/>
          <w:b/>
          <w:sz w:val="24"/>
          <w:szCs w:val="24"/>
          <w:rPrChange w:id="21" w:author="Raju Ahmed" w:date="2023-11-29T23:09:00Z">
            <w:rPr/>
          </w:rPrChange>
        </w:rPr>
        <w:pPrChange w:id="22" w:author="Raju Ahmed" w:date="2023-11-29T23:09:00Z">
          <w:pPr/>
        </w:pPrChange>
      </w:pPr>
      <w:ins w:id="23" w:author="Raju Ahmed" w:date="2023-11-29T23:10:00Z">
        <w:r>
          <w:rPr>
            <w:rFonts w:ascii="Times New Roman" w:eastAsia="Calibri" w:hAnsi="Times New Roman" w:cs="Times New Roman"/>
            <w:b/>
            <w:sz w:val="24"/>
            <w:szCs w:val="24"/>
          </w:rPr>
          <w:t>C</w:t>
        </w:r>
      </w:ins>
      <w:ins w:id="24" w:author="Raju Ahmed" w:date="2023-11-29T23:09:00Z">
        <w:r>
          <w:rPr>
            <w:rFonts w:ascii="Times New Roman" w:eastAsia="Calibri" w:hAnsi="Times New Roman" w:cs="Times New Roman"/>
            <w:b/>
            <w:sz w:val="24"/>
            <w:szCs w:val="24"/>
          </w:rPr>
          <w:t>omment analysis</w:t>
        </w:r>
      </w:ins>
    </w:p>
    <w:p w14:paraId="10F91A7E" w14:textId="6CD5BE0B" w:rsidR="007243F9" w:rsidRDefault="00000000" w:rsidP="002E4EDB">
      <w:pPr>
        <w:rPr>
          <w:ins w:id="25" w:author="Raju Ahmed" w:date="2023-12-03T11:14:00Z"/>
          <w:rFonts w:ascii="Times New Roman" w:eastAsia="Calibri" w:hAnsi="Times New Roman" w:cs="Times New Roman"/>
          <w:sz w:val="24"/>
          <w:szCs w:val="24"/>
        </w:rPr>
      </w:pPr>
      <w:r w:rsidRPr="002E4EDB">
        <w:rPr>
          <w:rFonts w:ascii="Times New Roman" w:eastAsia="Calibri" w:hAnsi="Times New Roman" w:cs="Times New Roman"/>
          <w:sz w:val="24"/>
          <w:szCs w:val="24"/>
        </w:rPr>
        <w:tab/>
        <w:t>To achieve our project's goal of comprehending fan sentiment during the 2020 NFL draft and its potential impact on NFL teams, we cleaned and aligned Kaggle datasets.</w:t>
      </w:r>
      <w:r w:rsidR="002E4EDB">
        <w:rPr>
          <w:rFonts w:ascii="Times New Roman" w:eastAsia="Calibri" w:hAnsi="Times New Roman" w:cs="Times New Roman"/>
          <w:sz w:val="24"/>
          <w:szCs w:val="24"/>
        </w:rPr>
        <w:t xml:space="preserve"> </w:t>
      </w:r>
      <w:r w:rsidRPr="002E4EDB">
        <w:rPr>
          <w:rFonts w:ascii="Times New Roman" w:eastAsia="Calibri" w:hAnsi="Times New Roman" w:cs="Times New Roman"/>
          <w:sz w:val="24"/>
          <w:szCs w:val="24"/>
        </w:rPr>
        <w:t>The first step taken was to combine the round data frames into a single data frame.</w:t>
      </w:r>
      <w:ins w:id="26" w:author="Raju Ahmed" w:date="2023-12-03T11:18:00Z">
        <w:r w:rsidR="008F7058">
          <w:rPr>
            <w:rFonts w:ascii="Times New Roman" w:eastAsia="Calibri" w:hAnsi="Times New Roman" w:cs="Times New Roman"/>
            <w:sz w:val="24"/>
            <w:szCs w:val="24"/>
          </w:rPr>
          <w:t xml:space="preserve"> As shown in Figure 1, we noticed </w:t>
        </w:r>
      </w:ins>
      <w:ins w:id="27" w:author="Raju Ahmed" w:date="2023-12-03T11:19:00Z">
        <w:r w:rsidR="008F7058">
          <w:rPr>
            <w:rFonts w:ascii="Times New Roman" w:eastAsia="Calibri" w:hAnsi="Times New Roman" w:cs="Times New Roman"/>
            <w:sz w:val="24"/>
            <w:szCs w:val="24"/>
          </w:rPr>
          <w:t xml:space="preserve">there were higher number of reddit comments during the earlier round of the draft. </w:t>
        </w:r>
      </w:ins>
      <w:r w:rsidRPr="002E4EDB">
        <w:rPr>
          <w:rFonts w:ascii="Times New Roman" w:eastAsia="Calibri" w:hAnsi="Times New Roman" w:cs="Times New Roman"/>
          <w:sz w:val="24"/>
          <w:szCs w:val="24"/>
        </w:rPr>
        <w:t xml:space="preserve"> </w:t>
      </w:r>
      <w:del w:id="28" w:author="Raju Ahmed" w:date="2023-11-29T23:22:00Z">
        <w:r w:rsidRPr="002E4EDB" w:rsidDel="00436F3E">
          <w:rPr>
            <w:rFonts w:ascii="Times New Roman" w:eastAsia="Calibri" w:hAnsi="Times New Roman" w:cs="Times New Roman"/>
            <w:sz w:val="24"/>
            <w:szCs w:val="24"/>
          </w:rPr>
          <w:delText>The following chart (Figure 1) shows higher counts of timestamps in earlier buckets of timestamps representing a higher number of reddit posts during earlier rounds of the draft.</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9" w:author="Raju Ahmed" w:date="2023-12-03T11:15:00Z">
          <w:tblPr>
            <w:tblStyle w:val="TableGrid"/>
            <w:tblW w:w="0" w:type="auto"/>
            <w:tblLook w:val="04A0" w:firstRow="1" w:lastRow="0" w:firstColumn="1" w:lastColumn="0" w:noHBand="0" w:noVBand="1"/>
          </w:tblPr>
        </w:tblPrChange>
      </w:tblPr>
      <w:tblGrid>
        <w:gridCol w:w="5395"/>
        <w:gridCol w:w="5395"/>
        <w:tblGridChange w:id="30">
          <w:tblGrid>
            <w:gridCol w:w="5395"/>
            <w:gridCol w:w="5395"/>
          </w:tblGrid>
        </w:tblGridChange>
      </w:tblGrid>
      <w:tr w:rsidR="00FF2CD6" w14:paraId="12C9AA65" w14:textId="77777777" w:rsidTr="00FF2CD6">
        <w:trPr>
          <w:ins w:id="31" w:author="Raju Ahmed" w:date="2023-12-03T11:14:00Z"/>
        </w:trPr>
        <w:tc>
          <w:tcPr>
            <w:tcW w:w="5395" w:type="dxa"/>
            <w:shd w:val="clear" w:color="auto" w:fill="auto"/>
            <w:tcPrChange w:id="32" w:author="Raju Ahmed" w:date="2023-12-03T11:15:00Z">
              <w:tcPr>
                <w:tcW w:w="5395" w:type="dxa"/>
              </w:tcPr>
            </w:tcPrChange>
          </w:tcPr>
          <w:p w14:paraId="5CAA1F97" w14:textId="77777777" w:rsidR="00FF2CD6" w:rsidRDefault="00FF2CD6" w:rsidP="00FF2CD6">
            <w:pPr>
              <w:jc w:val="center"/>
              <w:rPr>
                <w:ins w:id="33" w:author="Raju Ahmed" w:date="2023-12-03T11:17:00Z"/>
                <w:rFonts w:ascii="Times New Roman" w:eastAsia="Calibri" w:hAnsi="Times New Roman" w:cs="Times New Roman"/>
                <w:sz w:val="24"/>
                <w:szCs w:val="24"/>
              </w:rPr>
            </w:pPr>
            <w:ins w:id="34" w:author="Raju Ahmed" w:date="2023-12-03T11:15:00Z">
              <w:r>
                <w:rPr>
                  <w:noProof/>
                </w:rPr>
                <w:drawing>
                  <wp:inline distT="0" distB="0" distL="0" distR="0" wp14:anchorId="1BE2849A" wp14:editId="5DE9D2A5">
                    <wp:extent cx="2286000" cy="1525270"/>
                    <wp:effectExtent l="0" t="0" r="0" b="0"/>
                    <wp:docPr id="939923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0" cy="1525270"/>
                            </a:xfrm>
                            <a:prstGeom prst="rect">
                              <a:avLst/>
                            </a:prstGeom>
                            <a:noFill/>
                            <a:ln>
                              <a:noFill/>
                            </a:ln>
                          </pic:spPr>
                        </pic:pic>
                      </a:graphicData>
                    </a:graphic>
                  </wp:inline>
                </w:drawing>
              </w:r>
            </w:ins>
          </w:p>
          <w:p w14:paraId="07A31508" w14:textId="18F75FE7" w:rsidR="00FF2CD6" w:rsidRDefault="00FF2CD6" w:rsidP="00FF2CD6">
            <w:pPr>
              <w:jc w:val="center"/>
              <w:rPr>
                <w:ins w:id="35" w:author="Raju Ahmed" w:date="2023-12-03T11:14:00Z"/>
                <w:rFonts w:ascii="Times New Roman" w:eastAsia="Calibri" w:hAnsi="Times New Roman" w:cs="Times New Roman"/>
                <w:sz w:val="24"/>
                <w:szCs w:val="24"/>
              </w:rPr>
              <w:pPrChange w:id="36" w:author="Raju Ahmed" w:date="2023-12-03T11:15:00Z">
                <w:pPr/>
              </w:pPrChange>
            </w:pPr>
            <w:ins w:id="37" w:author="Raju Ahmed" w:date="2023-12-03T11:17:00Z">
              <w:r>
                <w:rPr>
                  <w:rFonts w:ascii="Times New Roman" w:eastAsia="Calibri" w:hAnsi="Times New Roman" w:cs="Times New Roman"/>
                  <w:sz w:val="24"/>
                  <w:szCs w:val="24"/>
                </w:rPr>
                <w:t>(a)</w:t>
              </w:r>
            </w:ins>
          </w:p>
        </w:tc>
        <w:tc>
          <w:tcPr>
            <w:tcW w:w="5395" w:type="dxa"/>
            <w:shd w:val="clear" w:color="auto" w:fill="auto"/>
            <w:tcPrChange w:id="38" w:author="Raju Ahmed" w:date="2023-12-03T11:15:00Z">
              <w:tcPr>
                <w:tcW w:w="5395" w:type="dxa"/>
              </w:tcPr>
            </w:tcPrChange>
          </w:tcPr>
          <w:p w14:paraId="4C400756" w14:textId="77777777" w:rsidR="00FF2CD6" w:rsidRDefault="00FF2CD6" w:rsidP="00FF2CD6">
            <w:pPr>
              <w:jc w:val="center"/>
              <w:rPr>
                <w:ins w:id="39" w:author="Raju Ahmed" w:date="2023-12-03T11:17:00Z"/>
                <w:rFonts w:ascii="Times New Roman" w:eastAsia="Calibri" w:hAnsi="Times New Roman" w:cs="Times New Roman"/>
                <w:sz w:val="24"/>
                <w:szCs w:val="24"/>
              </w:rPr>
            </w:pPr>
            <w:ins w:id="40" w:author="Raju Ahmed" w:date="2023-12-03T11:15:00Z">
              <w:r>
                <w:rPr>
                  <w:noProof/>
                </w:rPr>
                <w:drawing>
                  <wp:inline distT="0" distB="0" distL="0" distR="0" wp14:anchorId="543A96BF" wp14:editId="47EE444E">
                    <wp:extent cx="2286000" cy="1525270"/>
                    <wp:effectExtent l="0" t="0" r="0" b="0"/>
                    <wp:docPr id="9858005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0" cy="1525270"/>
                            </a:xfrm>
                            <a:prstGeom prst="rect">
                              <a:avLst/>
                            </a:prstGeom>
                            <a:noFill/>
                            <a:ln>
                              <a:noFill/>
                            </a:ln>
                          </pic:spPr>
                        </pic:pic>
                      </a:graphicData>
                    </a:graphic>
                  </wp:inline>
                </w:drawing>
              </w:r>
            </w:ins>
          </w:p>
          <w:p w14:paraId="166A9B04" w14:textId="6022EFE0" w:rsidR="00FF2CD6" w:rsidRDefault="00FF2CD6" w:rsidP="00FF2CD6">
            <w:pPr>
              <w:jc w:val="center"/>
              <w:rPr>
                <w:ins w:id="41" w:author="Raju Ahmed" w:date="2023-12-03T11:14:00Z"/>
                <w:rFonts w:ascii="Times New Roman" w:eastAsia="Calibri" w:hAnsi="Times New Roman" w:cs="Times New Roman"/>
                <w:sz w:val="24"/>
                <w:szCs w:val="24"/>
              </w:rPr>
              <w:pPrChange w:id="42" w:author="Raju Ahmed" w:date="2023-12-03T11:15:00Z">
                <w:pPr/>
              </w:pPrChange>
            </w:pPr>
            <w:ins w:id="43" w:author="Raju Ahmed" w:date="2023-12-03T11:17:00Z">
              <w:r>
                <w:rPr>
                  <w:rFonts w:ascii="Times New Roman" w:eastAsia="Calibri" w:hAnsi="Times New Roman" w:cs="Times New Roman"/>
                  <w:sz w:val="24"/>
                  <w:szCs w:val="24"/>
                </w:rPr>
                <w:t>(b)</w:t>
              </w:r>
            </w:ins>
          </w:p>
        </w:tc>
      </w:tr>
    </w:tbl>
    <w:p w14:paraId="7240578A" w14:textId="77777777" w:rsidR="00FF2CD6" w:rsidRPr="002E4EDB" w:rsidRDefault="00FF2CD6" w:rsidP="002E4EDB">
      <w:pPr>
        <w:rPr>
          <w:rFonts w:ascii="Times New Roman" w:eastAsia="Calibri" w:hAnsi="Times New Roman" w:cs="Times New Roman"/>
          <w:sz w:val="24"/>
          <w:szCs w:val="24"/>
        </w:rPr>
      </w:pPr>
    </w:p>
    <w:p w14:paraId="20995531" w14:textId="3FA1207E" w:rsidR="00FF2CD6" w:rsidRPr="000D5CCA" w:rsidRDefault="00FF2CD6" w:rsidP="002E4EDB">
      <w:pPr>
        <w:pBdr>
          <w:top w:val="nil"/>
          <w:left w:val="nil"/>
          <w:bottom w:val="nil"/>
          <w:right w:val="nil"/>
          <w:between w:val="nil"/>
        </w:pBdr>
        <w:jc w:val="center"/>
        <w:rPr>
          <w:ins w:id="44" w:author="Raju Ahmed" w:date="2023-12-03T11:16:00Z"/>
          <w:rFonts w:ascii="Times New Roman" w:eastAsia="Calibri" w:hAnsi="Times New Roman" w:cs="Times New Roman"/>
          <w:sz w:val="20"/>
          <w:szCs w:val="20"/>
          <w:rPrChange w:id="45" w:author="Raju Ahmed" w:date="2023-12-03T11:24:00Z">
            <w:rPr>
              <w:ins w:id="46" w:author="Raju Ahmed" w:date="2023-12-03T11:16:00Z"/>
              <w:rFonts w:ascii="Times New Roman" w:eastAsia="Calibri" w:hAnsi="Times New Roman" w:cs="Times New Roman"/>
              <w:sz w:val="24"/>
              <w:szCs w:val="24"/>
            </w:rPr>
          </w:rPrChange>
        </w:rPr>
      </w:pPr>
      <w:ins w:id="47" w:author="Raju Ahmed" w:date="2023-12-03T11:16:00Z">
        <w:r w:rsidRPr="000D5CCA">
          <w:rPr>
            <w:rFonts w:ascii="Times New Roman" w:eastAsia="Calibri" w:hAnsi="Times New Roman" w:cs="Times New Roman"/>
            <w:sz w:val="20"/>
            <w:szCs w:val="20"/>
            <w:rPrChange w:id="48" w:author="Raju Ahmed" w:date="2023-12-03T11:24:00Z">
              <w:rPr>
                <w:rFonts w:ascii="Times New Roman" w:eastAsia="Calibri" w:hAnsi="Times New Roman" w:cs="Times New Roman"/>
                <w:sz w:val="24"/>
                <w:szCs w:val="24"/>
              </w:rPr>
            </w:rPrChange>
          </w:rPr>
          <w:t>Figure 1: (a) Reddit comment bucketed by time stamp &amp; (b) comment with images bucketed b</w:t>
        </w:r>
      </w:ins>
      <w:ins w:id="49" w:author="Raju Ahmed" w:date="2023-12-03T11:17:00Z">
        <w:r w:rsidRPr="000D5CCA">
          <w:rPr>
            <w:rFonts w:ascii="Times New Roman" w:eastAsia="Calibri" w:hAnsi="Times New Roman" w:cs="Times New Roman"/>
            <w:sz w:val="20"/>
            <w:szCs w:val="20"/>
            <w:rPrChange w:id="50" w:author="Raju Ahmed" w:date="2023-12-03T11:24:00Z">
              <w:rPr>
                <w:rFonts w:ascii="Times New Roman" w:eastAsia="Calibri" w:hAnsi="Times New Roman" w:cs="Times New Roman"/>
                <w:sz w:val="24"/>
                <w:szCs w:val="24"/>
              </w:rPr>
            </w:rPrChange>
          </w:rPr>
          <w:t>y timestamp</w:t>
        </w:r>
      </w:ins>
    </w:p>
    <w:p w14:paraId="19B091E7" w14:textId="77777777" w:rsidR="00FF2CD6" w:rsidRDefault="00FF2CD6" w:rsidP="002E4EDB">
      <w:pPr>
        <w:pBdr>
          <w:top w:val="nil"/>
          <w:left w:val="nil"/>
          <w:bottom w:val="nil"/>
          <w:right w:val="nil"/>
          <w:between w:val="nil"/>
        </w:pBdr>
        <w:jc w:val="center"/>
        <w:rPr>
          <w:ins w:id="51" w:author="Raju Ahmed" w:date="2023-12-03T11:16:00Z"/>
          <w:rFonts w:ascii="Times New Roman" w:eastAsia="Calibri" w:hAnsi="Times New Roman" w:cs="Times New Roman"/>
          <w:sz w:val="24"/>
          <w:szCs w:val="24"/>
        </w:rPr>
      </w:pPr>
    </w:p>
    <w:p w14:paraId="3F7A1410" w14:textId="6B363588" w:rsidR="007243F9" w:rsidRPr="002E4EDB" w:rsidDel="00436F3E" w:rsidRDefault="00000000" w:rsidP="002E4EDB">
      <w:pPr>
        <w:pBdr>
          <w:top w:val="nil"/>
          <w:left w:val="nil"/>
          <w:bottom w:val="nil"/>
          <w:right w:val="nil"/>
          <w:between w:val="nil"/>
        </w:pBdr>
        <w:jc w:val="center"/>
        <w:rPr>
          <w:del w:id="52" w:author="Raju Ahmed" w:date="2023-11-29T23:22:00Z"/>
          <w:rFonts w:ascii="Times New Roman" w:eastAsia="Calibri" w:hAnsi="Times New Roman" w:cs="Times New Roman"/>
          <w:sz w:val="24"/>
          <w:szCs w:val="24"/>
        </w:rPr>
      </w:pPr>
      <w:del w:id="53" w:author="Raju Ahmed" w:date="2023-11-29T23:22:00Z">
        <w:r w:rsidRPr="002E4EDB" w:rsidDel="00436F3E">
          <w:rPr>
            <w:rFonts w:ascii="Times New Roman" w:eastAsia="Calibri" w:hAnsi="Times New Roman" w:cs="Times New Roman"/>
            <w:noProof/>
            <w:sz w:val="24"/>
            <w:szCs w:val="24"/>
          </w:rPr>
          <w:drawing>
            <wp:inline distT="0" distB="0" distL="0" distR="0" wp14:anchorId="53340CE1" wp14:editId="5D4BEFB0">
              <wp:extent cx="2526030" cy="1344930"/>
              <wp:effectExtent l="19050" t="19050" r="26670" b="26670"/>
              <wp:docPr id="14216391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2526292" cy="1345069"/>
                      </a:xfrm>
                      <a:prstGeom prst="rect">
                        <a:avLst/>
                      </a:prstGeom>
                      <a:ln w="12700">
                        <a:solidFill>
                          <a:srgbClr val="000000"/>
                        </a:solidFill>
                        <a:prstDash val="solid"/>
                      </a:ln>
                    </pic:spPr>
                  </pic:pic>
                </a:graphicData>
              </a:graphic>
            </wp:inline>
          </w:drawing>
        </w:r>
      </w:del>
    </w:p>
    <w:p w14:paraId="15C7396E" w14:textId="3D04D97B" w:rsidR="007243F9" w:rsidDel="00436F3E" w:rsidRDefault="00000000" w:rsidP="002E4EDB">
      <w:pPr>
        <w:pBdr>
          <w:top w:val="nil"/>
          <w:left w:val="nil"/>
          <w:bottom w:val="nil"/>
          <w:right w:val="nil"/>
          <w:between w:val="nil"/>
        </w:pBdr>
        <w:jc w:val="center"/>
        <w:rPr>
          <w:del w:id="54" w:author="Raju Ahmed" w:date="2023-11-29T23:22:00Z"/>
          <w:rFonts w:ascii="Times New Roman" w:eastAsia="Calibri" w:hAnsi="Times New Roman" w:cs="Times New Roman"/>
          <w:sz w:val="24"/>
          <w:szCs w:val="24"/>
        </w:rPr>
      </w:pPr>
      <w:del w:id="55" w:author="Raju Ahmed" w:date="2023-11-29T23:22:00Z">
        <w:r w:rsidRPr="002E4EDB" w:rsidDel="00436F3E">
          <w:rPr>
            <w:rFonts w:ascii="Times New Roman" w:eastAsia="Calibri" w:hAnsi="Times New Roman" w:cs="Times New Roman"/>
            <w:sz w:val="24"/>
            <w:szCs w:val="24"/>
          </w:rPr>
          <w:delText>Figure 1: Reddit comments bucketed by timestamp</w:delText>
        </w:r>
      </w:del>
    </w:p>
    <w:p w14:paraId="61C72192" w14:textId="77777777" w:rsidR="002E4EDB" w:rsidRPr="002E4EDB" w:rsidRDefault="002E4EDB" w:rsidP="002E4EDB">
      <w:pPr>
        <w:pBdr>
          <w:top w:val="nil"/>
          <w:left w:val="nil"/>
          <w:bottom w:val="nil"/>
          <w:right w:val="nil"/>
          <w:between w:val="nil"/>
        </w:pBdr>
        <w:jc w:val="center"/>
        <w:rPr>
          <w:rFonts w:ascii="Times New Roman" w:eastAsia="Calibri" w:hAnsi="Times New Roman" w:cs="Times New Roman"/>
          <w:sz w:val="24"/>
          <w:szCs w:val="24"/>
        </w:rPr>
      </w:pPr>
    </w:p>
    <w:p w14:paraId="16F2F287" w14:textId="7B18A4A6" w:rsidR="007243F9" w:rsidRPr="002E4EDB" w:rsidRDefault="00E77DE2" w:rsidP="00297295">
      <w:pPr>
        <w:pBdr>
          <w:top w:val="nil"/>
          <w:left w:val="nil"/>
          <w:bottom w:val="nil"/>
          <w:right w:val="nil"/>
          <w:between w:val="nil"/>
        </w:pBdr>
        <w:ind w:firstLine="720"/>
        <w:rPr>
          <w:rFonts w:ascii="Times New Roman" w:eastAsia="Calibri" w:hAnsi="Times New Roman" w:cs="Times New Roman"/>
          <w:sz w:val="24"/>
          <w:szCs w:val="24"/>
        </w:rPr>
      </w:pPr>
      <w:ins w:id="56" w:author="Raju Ahmed" w:date="2023-11-29T23:26:00Z">
        <w:r>
          <w:rPr>
            <w:rFonts w:ascii="Times New Roman" w:eastAsia="Calibri" w:hAnsi="Times New Roman" w:cs="Times New Roman"/>
            <w:sz w:val="24"/>
            <w:szCs w:val="24"/>
          </w:rPr>
          <w:t xml:space="preserve">Based on our initial </w:t>
        </w:r>
      </w:ins>
      <w:ins w:id="57" w:author="Raju Ahmed" w:date="2023-11-29T23:27:00Z">
        <w:r>
          <w:rPr>
            <w:rFonts w:ascii="Times New Roman" w:eastAsia="Calibri" w:hAnsi="Times New Roman" w:cs="Times New Roman"/>
            <w:sz w:val="24"/>
            <w:szCs w:val="24"/>
          </w:rPr>
          <w:t xml:space="preserve">analysis </w:t>
        </w:r>
      </w:ins>
      <w:ins w:id="58" w:author="Raju Ahmed" w:date="2023-11-29T23:26:00Z">
        <w:r>
          <w:rPr>
            <w:rFonts w:ascii="Times New Roman" w:eastAsia="Calibri" w:hAnsi="Times New Roman" w:cs="Times New Roman"/>
            <w:sz w:val="24"/>
            <w:szCs w:val="24"/>
          </w:rPr>
          <w:t xml:space="preserve">of positive and negative sentiment for time </w:t>
        </w:r>
      </w:ins>
      <w:ins w:id="59" w:author="Raju Ahmed" w:date="2023-11-29T23:27:00Z">
        <w:r>
          <w:rPr>
            <w:rFonts w:ascii="Times New Roman" w:eastAsia="Calibri" w:hAnsi="Times New Roman" w:cs="Times New Roman"/>
            <w:sz w:val="24"/>
            <w:szCs w:val="24"/>
          </w:rPr>
          <w:t>stamps</w:t>
        </w:r>
      </w:ins>
      <w:ins w:id="60" w:author="Raju Ahmed" w:date="2023-11-29T23:26:00Z">
        <w:r>
          <w:rPr>
            <w:rFonts w:ascii="Times New Roman" w:eastAsia="Calibri" w:hAnsi="Times New Roman" w:cs="Times New Roman"/>
            <w:sz w:val="24"/>
            <w:szCs w:val="24"/>
          </w:rPr>
          <w:t xml:space="preserve"> </w:t>
        </w:r>
      </w:ins>
      <w:ins w:id="61" w:author="Raju Ahmed" w:date="2023-11-29T23:27:00Z">
        <w:r>
          <w:rPr>
            <w:rFonts w:ascii="Times New Roman" w:eastAsia="Calibri" w:hAnsi="Times New Roman" w:cs="Times New Roman"/>
            <w:sz w:val="24"/>
            <w:szCs w:val="24"/>
          </w:rPr>
          <w:t>containing videos and images,</w:t>
        </w:r>
      </w:ins>
      <w:ins w:id="62" w:author="Raju Ahmed" w:date="2023-12-03T11:20:00Z">
        <w:r w:rsidR="008F7058">
          <w:rPr>
            <w:rFonts w:ascii="Times New Roman" w:eastAsia="Calibri" w:hAnsi="Times New Roman" w:cs="Times New Roman"/>
            <w:sz w:val="24"/>
            <w:szCs w:val="24"/>
          </w:rPr>
          <w:t xml:space="preserve"> as shown in Figure 1(b),</w:t>
        </w:r>
      </w:ins>
      <w:ins w:id="63" w:author="Raju Ahmed" w:date="2023-11-29T23:27:00Z">
        <w:r>
          <w:rPr>
            <w:rFonts w:ascii="Times New Roman" w:eastAsia="Calibri" w:hAnsi="Times New Roman" w:cs="Times New Roman"/>
            <w:sz w:val="24"/>
            <w:szCs w:val="24"/>
          </w:rPr>
          <w:t xml:space="preserve"> we </w:t>
        </w:r>
      </w:ins>
      <w:del w:id="64" w:author="Raju Ahmed" w:date="2023-11-29T23:28:00Z">
        <w:r w:rsidRPr="002E4EDB" w:rsidDel="00E77DE2">
          <w:rPr>
            <w:rFonts w:ascii="Times New Roman" w:eastAsia="Calibri" w:hAnsi="Times New Roman" w:cs="Times New Roman"/>
            <w:sz w:val="24"/>
            <w:szCs w:val="24"/>
          </w:rPr>
          <w:delText xml:space="preserve">The following chart shows an initial visualization of positive and negative sentiment for timestamps where images or videos were present. </w:delText>
        </w:r>
        <w:r w:rsidR="00684088" w:rsidDel="00E77DE2">
          <w:rPr>
            <w:rFonts w:ascii="Times New Roman" w:eastAsia="Calibri" w:hAnsi="Times New Roman" w:cs="Times New Roman"/>
            <w:sz w:val="24"/>
            <w:szCs w:val="24"/>
          </w:rPr>
          <w:delText>As t</w:delText>
        </w:r>
        <w:r w:rsidRPr="002E4EDB" w:rsidDel="00E77DE2">
          <w:rPr>
            <w:rFonts w:ascii="Times New Roman" w:eastAsia="Calibri" w:hAnsi="Times New Roman" w:cs="Times New Roman"/>
            <w:sz w:val="24"/>
            <w:szCs w:val="24"/>
          </w:rPr>
          <w:delText xml:space="preserve">hese </w:delText>
        </w:r>
      </w:del>
      <w:ins w:id="65" w:author="Raju Ahmed" w:date="2023-11-29T23:28:00Z">
        <w:r>
          <w:rPr>
            <w:rFonts w:ascii="Times New Roman" w:eastAsia="Calibri" w:hAnsi="Times New Roman" w:cs="Times New Roman"/>
            <w:sz w:val="24"/>
            <w:szCs w:val="24"/>
          </w:rPr>
          <w:t xml:space="preserve"> found that those </w:t>
        </w:r>
      </w:ins>
      <w:r w:rsidRPr="002E4EDB">
        <w:rPr>
          <w:rFonts w:ascii="Times New Roman" w:eastAsia="Calibri" w:hAnsi="Times New Roman" w:cs="Times New Roman"/>
          <w:sz w:val="24"/>
          <w:szCs w:val="24"/>
        </w:rPr>
        <w:t>rows</w:t>
      </w:r>
      <w:r w:rsidR="008622D4">
        <w:rPr>
          <w:rFonts w:ascii="Times New Roman" w:eastAsia="Calibri" w:hAnsi="Times New Roman" w:cs="Times New Roman"/>
          <w:sz w:val="24"/>
          <w:szCs w:val="24"/>
        </w:rPr>
        <w:t xml:space="preserve"> show no clear trend,</w:t>
      </w:r>
      <w:r w:rsidRPr="002E4EDB">
        <w:rPr>
          <w:rFonts w:ascii="Times New Roman" w:eastAsia="Calibri" w:hAnsi="Times New Roman" w:cs="Times New Roman"/>
          <w:sz w:val="24"/>
          <w:szCs w:val="24"/>
        </w:rPr>
        <w:t xml:space="preserve"> represent a small fraction of the data</w:t>
      </w:r>
      <w:r w:rsidR="008622D4">
        <w:rPr>
          <w:rFonts w:ascii="Times New Roman" w:eastAsia="Calibri" w:hAnsi="Times New Roman" w:cs="Times New Roman"/>
          <w:sz w:val="24"/>
          <w:szCs w:val="24"/>
        </w:rPr>
        <w:t xml:space="preserve">, </w:t>
      </w:r>
      <w:r w:rsidR="00684088">
        <w:rPr>
          <w:rFonts w:ascii="Times New Roman" w:eastAsia="Calibri" w:hAnsi="Times New Roman" w:cs="Times New Roman"/>
          <w:sz w:val="24"/>
          <w:szCs w:val="24"/>
        </w:rPr>
        <w:t>and are not accurately captured by the sentiment scoring system (Vader)</w:t>
      </w:r>
      <w:ins w:id="66" w:author="Raju Ahmed" w:date="2023-11-29T23:28:00Z">
        <w:r>
          <w:rPr>
            <w:rFonts w:ascii="Times New Roman" w:eastAsia="Calibri" w:hAnsi="Times New Roman" w:cs="Times New Roman"/>
            <w:sz w:val="24"/>
            <w:szCs w:val="24"/>
          </w:rPr>
          <w:t xml:space="preserve">. Therefore, </w:t>
        </w:r>
      </w:ins>
      <w:del w:id="67" w:author="Raju Ahmed" w:date="2023-11-29T23:28:00Z">
        <w:r w:rsidRPr="002E4EDB" w:rsidDel="00E77DE2">
          <w:rPr>
            <w:rFonts w:ascii="Times New Roman" w:eastAsia="Calibri" w:hAnsi="Times New Roman" w:cs="Times New Roman"/>
            <w:sz w:val="24"/>
            <w:szCs w:val="24"/>
          </w:rPr>
          <w:delText>,</w:delText>
        </w:r>
        <w:r w:rsidR="00684088" w:rsidDel="00E77DE2">
          <w:rPr>
            <w:rFonts w:ascii="Times New Roman" w:eastAsia="Calibri" w:hAnsi="Times New Roman" w:cs="Times New Roman"/>
            <w:sz w:val="24"/>
            <w:szCs w:val="24"/>
          </w:rPr>
          <w:delText xml:space="preserve"> </w:delText>
        </w:r>
      </w:del>
      <w:r w:rsidR="00684088">
        <w:rPr>
          <w:rFonts w:ascii="Times New Roman" w:eastAsia="Calibri" w:hAnsi="Times New Roman" w:cs="Times New Roman"/>
          <w:sz w:val="24"/>
          <w:szCs w:val="24"/>
        </w:rPr>
        <w:t>they</w:t>
      </w:r>
      <w:r w:rsidRPr="002E4EDB">
        <w:rPr>
          <w:rFonts w:ascii="Times New Roman" w:eastAsia="Calibri" w:hAnsi="Times New Roman" w:cs="Times New Roman"/>
          <w:sz w:val="24"/>
          <w:szCs w:val="24"/>
        </w:rPr>
        <w:t xml:space="preserve"> were omitted from the ultimate dataset.</w:t>
      </w:r>
    </w:p>
    <w:p w14:paraId="014ED60D" w14:textId="278985F8" w:rsidR="007243F9" w:rsidRPr="002E4EDB" w:rsidDel="00E77DE2" w:rsidRDefault="00000000" w:rsidP="002E4EDB">
      <w:pPr>
        <w:pBdr>
          <w:top w:val="nil"/>
          <w:left w:val="nil"/>
          <w:bottom w:val="nil"/>
          <w:right w:val="nil"/>
          <w:between w:val="nil"/>
        </w:pBdr>
        <w:jc w:val="center"/>
        <w:rPr>
          <w:del w:id="68" w:author="Raju Ahmed" w:date="2023-11-29T23:28:00Z"/>
          <w:rFonts w:ascii="Times New Roman" w:eastAsia="Calibri" w:hAnsi="Times New Roman" w:cs="Times New Roman"/>
          <w:sz w:val="24"/>
          <w:szCs w:val="24"/>
        </w:rPr>
      </w:pPr>
      <w:del w:id="69" w:author="Raju Ahmed" w:date="2023-11-29T23:28:00Z">
        <w:r w:rsidRPr="002E4EDB" w:rsidDel="00E77DE2">
          <w:rPr>
            <w:rFonts w:ascii="Times New Roman" w:eastAsia="Calibri" w:hAnsi="Times New Roman" w:cs="Times New Roman"/>
            <w:noProof/>
            <w:sz w:val="24"/>
            <w:szCs w:val="24"/>
          </w:rPr>
          <w:drawing>
            <wp:inline distT="0" distB="0" distL="0" distR="0" wp14:anchorId="1B38A253" wp14:editId="242690F6">
              <wp:extent cx="2697480" cy="1322070"/>
              <wp:effectExtent l="19050" t="19050" r="26670" b="11430"/>
              <wp:docPr id="14216391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703273" cy="1324909"/>
                      </a:xfrm>
                      <a:prstGeom prst="rect">
                        <a:avLst/>
                      </a:prstGeom>
                      <a:ln w="12700">
                        <a:solidFill>
                          <a:srgbClr val="000000"/>
                        </a:solidFill>
                        <a:prstDash val="solid"/>
                      </a:ln>
                    </pic:spPr>
                  </pic:pic>
                </a:graphicData>
              </a:graphic>
            </wp:inline>
          </w:drawing>
        </w:r>
      </w:del>
    </w:p>
    <w:p w14:paraId="48765C41" w14:textId="34E9F2A7" w:rsidR="007243F9" w:rsidRPr="002E4EDB" w:rsidDel="00E77DE2" w:rsidRDefault="00000000" w:rsidP="002E4EDB">
      <w:pPr>
        <w:pBdr>
          <w:top w:val="nil"/>
          <w:left w:val="nil"/>
          <w:bottom w:val="nil"/>
          <w:right w:val="nil"/>
          <w:between w:val="nil"/>
        </w:pBdr>
        <w:jc w:val="center"/>
        <w:rPr>
          <w:del w:id="70" w:author="Raju Ahmed" w:date="2023-11-29T23:28:00Z"/>
          <w:rFonts w:ascii="Times New Roman" w:eastAsia="Calibri" w:hAnsi="Times New Roman" w:cs="Times New Roman"/>
          <w:sz w:val="24"/>
          <w:szCs w:val="24"/>
        </w:rPr>
      </w:pPr>
      <w:del w:id="71" w:author="Raju Ahmed" w:date="2023-11-29T23:28:00Z">
        <w:r w:rsidRPr="002E4EDB" w:rsidDel="00E77DE2">
          <w:rPr>
            <w:rFonts w:ascii="Times New Roman" w:eastAsia="Calibri" w:hAnsi="Times New Roman" w:cs="Times New Roman"/>
            <w:sz w:val="24"/>
            <w:szCs w:val="24"/>
          </w:rPr>
          <w:delText>Figure 2: Comments with images bucketed by timestamp, split by sentiment type</w:delText>
        </w:r>
      </w:del>
    </w:p>
    <w:p w14:paraId="7FBE17E8" w14:textId="77777777" w:rsidR="007243F9" w:rsidRPr="002E4EDB" w:rsidRDefault="007243F9" w:rsidP="00297295">
      <w:pPr>
        <w:pBdr>
          <w:top w:val="nil"/>
          <w:left w:val="nil"/>
          <w:bottom w:val="nil"/>
          <w:right w:val="nil"/>
          <w:between w:val="nil"/>
        </w:pBdr>
        <w:rPr>
          <w:rFonts w:ascii="Times New Roman" w:eastAsia="Calibri" w:hAnsi="Times New Roman" w:cs="Times New Roman"/>
          <w:sz w:val="24"/>
          <w:szCs w:val="24"/>
        </w:rPr>
      </w:pPr>
    </w:p>
    <w:p w14:paraId="707A6728" w14:textId="78DBA512" w:rsidR="007243F9" w:rsidRDefault="00000000" w:rsidP="002E4EDB">
      <w:pPr>
        <w:pBdr>
          <w:top w:val="nil"/>
          <w:left w:val="nil"/>
          <w:bottom w:val="nil"/>
          <w:right w:val="nil"/>
          <w:between w:val="nil"/>
        </w:pBdr>
        <w:ind w:firstLine="720"/>
        <w:rPr>
          <w:ins w:id="72" w:author="Raju Ahmed" w:date="2023-11-29T23:40:00Z"/>
          <w:rFonts w:ascii="Times New Roman" w:eastAsia="Calibri" w:hAnsi="Times New Roman" w:cs="Times New Roman"/>
          <w:sz w:val="24"/>
          <w:szCs w:val="24"/>
        </w:rPr>
      </w:pPr>
      <w:del w:id="73" w:author="Raju Ahmed" w:date="2023-11-29T23:37:00Z">
        <w:r w:rsidRPr="002E4EDB" w:rsidDel="003D19B9">
          <w:rPr>
            <w:rFonts w:ascii="Times New Roman" w:eastAsia="Calibri" w:hAnsi="Times New Roman" w:cs="Times New Roman"/>
            <w:sz w:val="24"/>
            <w:szCs w:val="24"/>
          </w:rPr>
          <w:delText xml:space="preserve">With the data cleaned, the next step was to align the draft picks with their corresponding comments as the timestamps did not match unless a comment happened to occur at the moment of a draft pick. </w:delText>
        </w:r>
      </w:del>
      <w:ins w:id="74" w:author="Raju Ahmed" w:date="2023-11-29T23:37:00Z">
        <w:r w:rsidR="003D19B9">
          <w:rPr>
            <w:rFonts w:ascii="Times New Roman" w:eastAsia="Calibri" w:hAnsi="Times New Roman" w:cs="Times New Roman"/>
            <w:sz w:val="24"/>
            <w:szCs w:val="24"/>
          </w:rPr>
          <w:t xml:space="preserve">To associate </w:t>
        </w:r>
        <w:r w:rsidR="003D19B9">
          <w:rPr>
            <w:rFonts w:ascii="Times New Roman" w:eastAsia="Calibri" w:hAnsi="Times New Roman" w:cs="Times New Roman"/>
            <w:sz w:val="24"/>
            <w:szCs w:val="24"/>
          </w:rPr>
          <w:lastRenderedPageBreak/>
          <w:t xml:space="preserve">comments with draft pick, </w:t>
        </w:r>
      </w:ins>
      <w:del w:id="75" w:author="Raju Ahmed" w:date="2023-11-29T23:37:00Z">
        <w:r w:rsidRPr="002E4EDB" w:rsidDel="003D19B9">
          <w:rPr>
            <w:rFonts w:ascii="Times New Roman" w:eastAsia="Calibri" w:hAnsi="Times New Roman" w:cs="Times New Roman"/>
            <w:sz w:val="24"/>
            <w:szCs w:val="24"/>
          </w:rPr>
          <w:delText>U</w:delText>
        </w:r>
      </w:del>
      <w:ins w:id="76" w:author="Raju Ahmed" w:date="2023-11-29T23:37:00Z">
        <w:r w:rsidR="003D19B9">
          <w:rPr>
            <w:rFonts w:ascii="Times New Roman" w:eastAsia="Calibri" w:hAnsi="Times New Roman" w:cs="Times New Roman"/>
            <w:sz w:val="24"/>
            <w:szCs w:val="24"/>
          </w:rPr>
          <w:t>u</w:t>
        </w:r>
      </w:ins>
      <w:r w:rsidRPr="002E4EDB">
        <w:rPr>
          <w:rFonts w:ascii="Times New Roman" w:eastAsia="Calibri" w:hAnsi="Times New Roman" w:cs="Times New Roman"/>
          <w:sz w:val="24"/>
          <w:szCs w:val="24"/>
        </w:rPr>
        <w:t>sing a look up table based on the original picks data frame, a series of operations calculate the previous timestamp in the picks data frame and associate that pick’s timestamp, round, pick number, player name and team name with the comment’s timestamp. This data</w:t>
      </w:r>
      <w:r w:rsidR="004B31AC">
        <w:rPr>
          <w:rFonts w:ascii="Times New Roman" w:eastAsia="Calibri" w:hAnsi="Times New Roman" w:cs="Times New Roman"/>
          <w:sz w:val="24"/>
          <w:szCs w:val="24"/>
        </w:rPr>
        <w:t xml:space="preserve">set </w:t>
      </w:r>
      <w:r w:rsidRPr="002E4EDB">
        <w:rPr>
          <w:rFonts w:ascii="Times New Roman" w:eastAsia="Calibri" w:hAnsi="Times New Roman" w:cs="Times New Roman"/>
          <w:sz w:val="24"/>
          <w:szCs w:val="24"/>
        </w:rPr>
        <w:t>now contains a valid timestamp, round number, pick number, player name and selecting team value for each individual comment</w:t>
      </w:r>
      <w:r w:rsidR="004B31AC">
        <w:rPr>
          <w:rFonts w:ascii="Times New Roman" w:eastAsia="Calibri" w:hAnsi="Times New Roman" w:cs="Times New Roman"/>
          <w:sz w:val="24"/>
          <w:szCs w:val="24"/>
        </w:rPr>
        <w:t xml:space="preserve"> </w:t>
      </w:r>
      <w:r w:rsidRPr="002E4EDB">
        <w:rPr>
          <w:rFonts w:ascii="Times New Roman" w:eastAsia="Calibri" w:hAnsi="Times New Roman" w:cs="Times New Roman"/>
          <w:sz w:val="24"/>
          <w:szCs w:val="24"/>
        </w:rPr>
        <w:t>with which to predict performance.</w:t>
      </w:r>
      <w:ins w:id="77" w:author="Raju Ahmed" w:date="2023-11-29T23:38:00Z">
        <w:r w:rsidR="003D19B9">
          <w:rPr>
            <w:rFonts w:ascii="Times New Roman" w:eastAsia="Calibri" w:hAnsi="Times New Roman" w:cs="Times New Roman"/>
            <w:sz w:val="24"/>
            <w:szCs w:val="24"/>
          </w:rPr>
          <w:t xml:space="preserve"> </w:t>
        </w:r>
      </w:ins>
    </w:p>
    <w:p w14:paraId="6841B554" w14:textId="77777777" w:rsidR="003D19B9" w:rsidRPr="002E4EDB" w:rsidRDefault="003D19B9" w:rsidP="003D19B9">
      <w:pPr>
        <w:spacing w:after="160" w:line="259" w:lineRule="auto"/>
        <w:jc w:val="center"/>
        <w:rPr>
          <w:moveTo w:id="78" w:author="Raju Ahmed" w:date="2023-11-29T23:41:00Z"/>
          <w:rFonts w:ascii="Times New Roman" w:eastAsia="Calibri" w:hAnsi="Times New Roman" w:cs="Times New Roman"/>
          <w:sz w:val="24"/>
          <w:szCs w:val="24"/>
        </w:rPr>
      </w:pPr>
      <w:moveToRangeStart w:id="79" w:author="Raju Ahmed" w:date="2023-11-29T23:41:00Z" w:name="move152193676"/>
      <w:moveTo w:id="80" w:author="Raju Ahmed" w:date="2023-11-29T23:41:00Z">
        <w:r w:rsidRPr="002E4EDB">
          <w:rPr>
            <w:rFonts w:ascii="Times New Roman" w:eastAsia="Calibri" w:hAnsi="Times New Roman" w:cs="Times New Roman"/>
            <w:noProof/>
            <w:sz w:val="24"/>
            <w:szCs w:val="24"/>
          </w:rPr>
          <w:drawing>
            <wp:inline distT="0" distB="0" distL="0" distR="0" wp14:anchorId="24585469" wp14:editId="6BAB170F">
              <wp:extent cx="1840230" cy="601980"/>
              <wp:effectExtent l="0" t="0" r="7620" b="7620"/>
              <wp:docPr id="1669565477" name="Picture 1669565477"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A screenshot of a computer screen&#10;&#10;Description automatically generated"/>
                      <pic:cNvPicPr preferRelativeResize="0"/>
                    </pic:nvPicPr>
                    <pic:blipFill>
                      <a:blip r:embed="rId13"/>
                      <a:srcRect/>
                      <a:stretch>
                        <a:fillRect/>
                      </a:stretch>
                    </pic:blipFill>
                    <pic:spPr>
                      <a:xfrm>
                        <a:off x="0" y="0"/>
                        <a:ext cx="1840539" cy="602081"/>
                      </a:xfrm>
                      <a:prstGeom prst="rect">
                        <a:avLst/>
                      </a:prstGeom>
                      <a:ln/>
                    </pic:spPr>
                  </pic:pic>
                </a:graphicData>
              </a:graphic>
            </wp:inline>
          </w:drawing>
        </w:r>
      </w:moveTo>
    </w:p>
    <w:p w14:paraId="3BD63913" w14:textId="6AC50ED8" w:rsidR="003D19B9" w:rsidRPr="002E4EDB" w:rsidRDefault="003D19B9" w:rsidP="003D19B9">
      <w:pPr>
        <w:spacing w:after="160" w:line="259" w:lineRule="auto"/>
        <w:jc w:val="center"/>
        <w:rPr>
          <w:moveTo w:id="81" w:author="Raju Ahmed" w:date="2023-11-29T23:41:00Z"/>
          <w:rFonts w:ascii="Times New Roman" w:eastAsia="Calibri" w:hAnsi="Times New Roman" w:cs="Times New Roman"/>
          <w:sz w:val="24"/>
          <w:szCs w:val="24"/>
        </w:rPr>
      </w:pPr>
      <w:moveTo w:id="82" w:author="Raju Ahmed" w:date="2023-11-29T23:41:00Z">
        <w:r w:rsidRPr="002E4EDB">
          <w:rPr>
            <w:rFonts w:ascii="Times New Roman" w:eastAsia="Calibri" w:hAnsi="Times New Roman" w:cs="Times New Roman"/>
            <w:sz w:val="24"/>
            <w:szCs w:val="24"/>
          </w:rPr>
          <w:t xml:space="preserve">Figure </w:t>
        </w:r>
        <w:del w:id="83" w:author="Raju Ahmed" w:date="2023-12-03T11:21:00Z">
          <w:r w:rsidDel="00BC49F5">
            <w:rPr>
              <w:rFonts w:ascii="Times New Roman" w:eastAsia="Calibri" w:hAnsi="Times New Roman" w:cs="Times New Roman"/>
              <w:sz w:val="24"/>
              <w:szCs w:val="24"/>
            </w:rPr>
            <w:delText>3</w:delText>
          </w:r>
        </w:del>
      </w:moveTo>
      <w:ins w:id="84" w:author="Raju Ahmed" w:date="2023-12-03T11:21:00Z">
        <w:r w:rsidR="00BC49F5">
          <w:rPr>
            <w:rFonts w:ascii="Times New Roman" w:eastAsia="Calibri" w:hAnsi="Times New Roman" w:cs="Times New Roman"/>
            <w:sz w:val="24"/>
            <w:szCs w:val="24"/>
          </w:rPr>
          <w:t>2</w:t>
        </w:r>
      </w:ins>
      <w:moveTo w:id="85" w:author="Raju Ahmed" w:date="2023-11-29T23:41:00Z">
        <w:r w:rsidRPr="002E4EDB">
          <w:rPr>
            <w:rFonts w:ascii="Times New Roman" w:eastAsia="Calibri" w:hAnsi="Times New Roman" w:cs="Times New Roman"/>
            <w:sz w:val="24"/>
            <w:szCs w:val="24"/>
          </w:rPr>
          <w:t>: Summary of draft and comments data</w:t>
        </w:r>
      </w:moveTo>
    </w:p>
    <w:moveToRangeEnd w:id="79"/>
    <w:p w14:paraId="0E27B9AC" w14:textId="7513912E" w:rsidR="003D19B9" w:rsidRPr="002E4EDB" w:rsidDel="003D19B9" w:rsidRDefault="003D19B9" w:rsidP="002E4EDB">
      <w:pPr>
        <w:pBdr>
          <w:top w:val="nil"/>
          <w:left w:val="nil"/>
          <w:bottom w:val="nil"/>
          <w:right w:val="nil"/>
          <w:between w:val="nil"/>
        </w:pBdr>
        <w:ind w:firstLine="720"/>
        <w:rPr>
          <w:del w:id="86" w:author="Raju Ahmed" w:date="2023-11-29T23:41:00Z"/>
          <w:rFonts w:ascii="Times New Roman" w:eastAsia="Calibri" w:hAnsi="Times New Roman" w:cs="Times New Roman"/>
          <w:sz w:val="24"/>
          <w:szCs w:val="24"/>
        </w:rPr>
      </w:pPr>
    </w:p>
    <w:p w14:paraId="47C670BE" w14:textId="01C2AECA" w:rsidR="007243F9" w:rsidRPr="002E4EDB" w:rsidDel="003D19B9" w:rsidRDefault="003D19B9" w:rsidP="003D19B9">
      <w:pPr>
        <w:spacing w:after="160" w:line="259" w:lineRule="auto"/>
        <w:ind w:firstLine="720"/>
        <w:rPr>
          <w:del w:id="87" w:author="Raju Ahmed" w:date="2023-11-29T23:43:00Z"/>
          <w:rFonts w:ascii="Times New Roman" w:eastAsia="Calibri" w:hAnsi="Times New Roman" w:cs="Times New Roman"/>
          <w:sz w:val="24"/>
          <w:szCs w:val="24"/>
        </w:rPr>
      </w:pPr>
      <w:ins w:id="88" w:author="Raju Ahmed" w:date="2023-11-29T23:40:00Z">
        <w:r>
          <w:rPr>
            <w:rFonts w:ascii="Times New Roman" w:eastAsia="Calibri" w:hAnsi="Times New Roman" w:cs="Times New Roman"/>
            <w:sz w:val="24"/>
            <w:szCs w:val="24"/>
          </w:rPr>
          <w:t xml:space="preserve">Figure </w:t>
        </w:r>
      </w:ins>
      <w:ins w:id="89" w:author="Raju Ahmed" w:date="2023-11-29T23:41:00Z">
        <w:r>
          <w:rPr>
            <w:rFonts w:ascii="Times New Roman" w:eastAsia="Calibri" w:hAnsi="Times New Roman" w:cs="Times New Roman"/>
            <w:sz w:val="24"/>
            <w:szCs w:val="24"/>
          </w:rPr>
          <w:t>3</w:t>
        </w:r>
      </w:ins>
      <w:ins w:id="90" w:author="Raju Ahmed" w:date="2023-11-29T23:40:00Z">
        <w:r>
          <w:rPr>
            <w:rFonts w:ascii="Times New Roman" w:eastAsia="Calibri" w:hAnsi="Times New Roman" w:cs="Times New Roman"/>
            <w:sz w:val="24"/>
            <w:szCs w:val="24"/>
          </w:rPr>
          <w:t xml:space="preserve"> shows </w:t>
        </w:r>
      </w:ins>
      <w:del w:id="91" w:author="Raju Ahmed" w:date="2023-11-29T23:40:00Z">
        <w:r w:rsidRPr="002E4EDB" w:rsidDel="003D19B9">
          <w:rPr>
            <w:rFonts w:ascii="Times New Roman" w:eastAsia="Calibri" w:hAnsi="Times New Roman" w:cs="Times New Roman"/>
            <w:sz w:val="24"/>
            <w:szCs w:val="24"/>
          </w:rPr>
          <w:delText>The</w:delText>
        </w:r>
      </w:del>
      <w:ins w:id="92" w:author="Raju Ahmed" w:date="2023-11-29T23:40:00Z">
        <w:r>
          <w:rPr>
            <w:rFonts w:ascii="Times New Roman" w:eastAsia="Calibri" w:hAnsi="Times New Roman" w:cs="Times New Roman"/>
            <w:sz w:val="24"/>
            <w:szCs w:val="24"/>
          </w:rPr>
          <w:t>the</w:t>
        </w:r>
      </w:ins>
      <w:r w:rsidRPr="002E4EDB">
        <w:rPr>
          <w:rFonts w:ascii="Times New Roman" w:eastAsia="Calibri" w:hAnsi="Times New Roman" w:cs="Times New Roman"/>
          <w:sz w:val="24"/>
          <w:szCs w:val="24"/>
        </w:rPr>
        <w:t xml:space="preserve"> summary of associated picks and their respective number or rows</w:t>
      </w:r>
      <w:ins w:id="93" w:author="Raju Ahmed" w:date="2023-11-29T23:41:00Z">
        <w:r>
          <w:rPr>
            <w:rFonts w:ascii="Times New Roman" w:eastAsia="Calibri" w:hAnsi="Times New Roman" w:cs="Times New Roman"/>
            <w:sz w:val="24"/>
            <w:szCs w:val="24"/>
          </w:rPr>
          <w:t xml:space="preserve"> indicating </w:t>
        </w:r>
      </w:ins>
      <w:r w:rsidRPr="002E4EDB">
        <w:rPr>
          <w:rFonts w:ascii="Times New Roman" w:eastAsia="Calibri" w:hAnsi="Times New Roman" w:cs="Times New Roman"/>
          <w:sz w:val="24"/>
          <w:szCs w:val="24"/>
        </w:rPr>
        <w:t xml:space="preserve"> </w:t>
      </w:r>
      <w:del w:id="94" w:author="Raju Ahmed" w:date="2023-11-29T23:41:00Z">
        <w:r w:rsidRPr="002E4EDB" w:rsidDel="003D19B9">
          <w:rPr>
            <w:rFonts w:ascii="Times New Roman" w:eastAsia="Calibri" w:hAnsi="Times New Roman" w:cs="Times New Roman"/>
            <w:sz w:val="24"/>
            <w:szCs w:val="24"/>
          </w:rPr>
          <w:delText xml:space="preserve">is shown below </w:delText>
        </w:r>
      </w:del>
      <w:del w:id="95" w:author="Raju Ahmed" w:date="2023-11-29T23:40:00Z">
        <w:r w:rsidRPr="002E4EDB" w:rsidDel="003D19B9">
          <w:rPr>
            <w:rFonts w:ascii="Times New Roman" w:eastAsia="Calibri" w:hAnsi="Times New Roman" w:cs="Times New Roman"/>
            <w:sz w:val="24"/>
            <w:szCs w:val="24"/>
          </w:rPr>
          <w:delText xml:space="preserve">(Figure 4). </w:delText>
        </w:r>
      </w:del>
      <w:del w:id="96" w:author="Raju Ahmed" w:date="2023-11-29T23:41:00Z">
        <w:r w:rsidRPr="002E4EDB" w:rsidDel="003D19B9">
          <w:rPr>
            <w:rFonts w:ascii="Times New Roman" w:eastAsia="Calibri" w:hAnsi="Times New Roman" w:cs="Times New Roman"/>
            <w:sz w:val="24"/>
            <w:szCs w:val="24"/>
          </w:rPr>
          <w:delText>The results suggest that</w:delText>
        </w:r>
      </w:del>
      <w:ins w:id="97" w:author="Raju Ahmed" w:date="2023-11-29T23:41:00Z">
        <w:r>
          <w:rPr>
            <w:rFonts w:ascii="Times New Roman" w:eastAsia="Calibri" w:hAnsi="Times New Roman" w:cs="Times New Roman"/>
            <w:sz w:val="24"/>
            <w:szCs w:val="24"/>
          </w:rPr>
          <w:t xml:space="preserve">that </w:t>
        </w:r>
      </w:ins>
      <w:del w:id="98" w:author="Raju Ahmed" w:date="2023-11-29T23:42:00Z">
        <w:r w:rsidRPr="002E4EDB" w:rsidDel="003D19B9">
          <w:rPr>
            <w:rFonts w:ascii="Times New Roman" w:eastAsia="Calibri" w:hAnsi="Times New Roman" w:cs="Times New Roman"/>
            <w:sz w:val="24"/>
            <w:szCs w:val="24"/>
          </w:rPr>
          <w:delText xml:space="preserve"> </w:delText>
        </w:r>
      </w:del>
      <w:r w:rsidRPr="002E4EDB">
        <w:rPr>
          <w:rFonts w:ascii="Times New Roman" w:eastAsia="Calibri" w:hAnsi="Times New Roman" w:cs="Times New Roman"/>
          <w:sz w:val="24"/>
          <w:szCs w:val="24"/>
        </w:rPr>
        <w:t xml:space="preserve">75% of the picks will have at least 440 rows of data. </w:t>
      </w:r>
      <w:ins w:id="99" w:author="Raju Ahmed" w:date="2023-11-29T23:42:00Z">
        <w:r>
          <w:rPr>
            <w:rFonts w:ascii="Times New Roman" w:eastAsia="Calibri" w:hAnsi="Times New Roman" w:cs="Times New Roman"/>
            <w:sz w:val="24"/>
            <w:szCs w:val="24"/>
          </w:rPr>
          <w:t xml:space="preserve">Since the number of rows associated with each pick is quite high, an analysis of </w:t>
        </w:r>
      </w:ins>
      <w:ins w:id="100" w:author="Raju Ahmed" w:date="2023-11-29T23:43:00Z">
        <w:r>
          <w:rPr>
            <w:rFonts w:ascii="Times New Roman" w:eastAsia="Calibri" w:hAnsi="Times New Roman" w:cs="Times New Roman"/>
            <w:sz w:val="24"/>
            <w:szCs w:val="24"/>
          </w:rPr>
          <w:t xml:space="preserve">player name frequency  was necessary.  </w:t>
        </w:r>
      </w:ins>
      <w:del w:id="101" w:author="Raju Ahmed" w:date="2023-11-29T23:43:00Z">
        <w:r w:rsidRPr="002E4EDB" w:rsidDel="003D19B9">
          <w:rPr>
            <w:rFonts w:ascii="Times New Roman" w:eastAsia="Calibri" w:hAnsi="Times New Roman" w:cs="Times New Roman"/>
            <w:sz w:val="24"/>
            <w:szCs w:val="24"/>
          </w:rPr>
          <w:delText>The max of 30,728 rows appears to be related to the last pick of the first round which is a result of the break taken between the first and second rounds of the draft. Picks 1, 32, 106 and 255 represent the end of certain draft rounds and account for ~21% of the data. Exploring different ways to analyze these subsets and the dataset in general we decided to look at player name frequency.</w:delText>
        </w:r>
      </w:del>
    </w:p>
    <w:p w14:paraId="22E00B1B" w14:textId="24B82319" w:rsidR="007243F9" w:rsidRPr="002E4EDB" w:rsidDel="003D19B9" w:rsidRDefault="00000000">
      <w:pPr>
        <w:spacing w:after="160" w:line="259" w:lineRule="auto"/>
        <w:ind w:firstLine="720"/>
        <w:rPr>
          <w:moveFrom w:id="102" w:author="Raju Ahmed" w:date="2023-11-29T23:41:00Z"/>
          <w:rFonts w:ascii="Times New Roman" w:eastAsia="Calibri" w:hAnsi="Times New Roman" w:cs="Times New Roman"/>
          <w:sz w:val="24"/>
          <w:szCs w:val="24"/>
        </w:rPr>
        <w:pPrChange w:id="103" w:author="Raju Ahmed" w:date="2023-11-29T23:43:00Z">
          <w:pPr>
            <w:spacing w:after="160" w:line="259" w:lineRule="auto"/>
            <w:jc w:val="center"/>
          </w:pPr>
        </w:pPrChange>
      </w:pPr>
      <w:moveFromRangeStart w:id="104" w:author="Raju Ahmed" w:date="2023-11-29T23:41:00Z" w:name="move152193676"/>
      <w:moveFrom w:id="105" w:author="Raju Ahmed" w:date="2023-11-29T23:41:00Z">
        <w:del w:id="106" w:author="Raju Ahmed" w:date="2023-11-29T23:43:00Z">
          <w:r w:rsidRPr="002E4EDB" w:rsidDel="003D19B9">
            <w:rPr>
              <w:rFonts w:ascii="Times New Roman" w:eastAsia="Calibri" w:hAnsi="Times New Roman" w:cs="Times New Roman"/>
              <w:noProof/>
              <w:sz w:val="24"/>
              <w:szCs w:val="24"/>
            </w:rPr>
            <w:drawing>
              <wp:inline distT="0" distB="0" distL="0" distR="0" wp14:anchorId="431D4806" wp14:editId="7885DA09">
                <wp:extent cx="1840230" cy="601980"/>
                <wp:effectExtent l="0" t="0" r="7620" b="7620"/>
                <wp:docPr id="1421639115" name="Picture 1421639115"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A screenshot of a computer screen&#10;&#10;Description automatically generated"/>
                        <pic:cNvPicPr preferRelativeResize="0"/>
                      </pic:nvPicPr>
                      <pic:blipFill>
                        <a:blip r:embed="rId13"/>
                        <a:srcRect/>
                        <a:stretch>
                          <a:fillRect/>
                        </a:stretch>
                      </pic:blipFill>
                      <pic:spPr>
                        <a:xfrm>
                          <a:off x="0" y="0"/>
                          <a:ext cx="1840539" cy="602081"/>
                        </a:xfrm>
                        <a:prstGeom prst="rect">
                          <a:avLst/>
                        </a:prstGeom>
                        <a:ln/>
                      </pic:spPr>
                    </pic:pic>
                  </a:graphicData>
                </a:graphic>
              </wp:inline>
            </w:drawing>
          </w:r>
        </w:del>
      </w:moveFrom>
    </w:p>
    <w:p w14:paraId="3264AACA" w14:textId="2EA8E0B7" w:rsidR="00015E38" w:rsidRPr="002E4EDB" w:rsidDel="003D19B9" w:rsidRDefault="00000000" w:rsidP="008622D4">
      <w:pPr>
        <w:spacing w:after="160" w:line="259" w:lineRule="auto"/>
        <w:jc w:val="center"/>
        <w:rPr>
          <w:moveFrom w:id="107" w:author="Raju Ahmed" w:date="2023-11-29T23:41:00Z"/>
          <w:rFonts w:ascii="Times New Roman" w:eastAsia="Calibri" w:hAnsi="Times New Roman" w:cs="Times New Roman"/>
          <w:sz w:val="24"/>
          <w:szCs w:val="24"/>
        </w:rPr>
      </w:pPr>
      <w:moveFrom w:id="108" w:author="Raju Ahmed" w:date="2023-11-29T23:41:00Z">
        <w:r w:rsidRPr="002E4EDB" w:rsidDel="003D19B9">
          <w:rPr>
            <w:rFonts w:ascii="Times New Roman" w:eastAsia="Calibri" w:hAnsi="Times New Roman" w:cs="Times New Roman"/>
            <w:sz w:val="24"/>
            <w:szCs w:val="24"/>
          </w:rPr>
          <w:t xml:space="preserve">Figure </w:t>
        </w:r>
        <w:r w:rsidR="00015E38" w:rsidDel="003D19B9">
          <w:rPr>
            <w:rFonts w:ascii="Times New Roman" w:eastAsia="Calibri" w:hAnsi="Times New Roman" w:cs="Times New Roman"/>
            <w:sz w:val="24"/>
            <w:szCs w:val="24"/>
          </w:rPr>
          <w:t>3</w:t>
        </w:r>
        <w:r w:rsidRPr="002E4EDB" w:rsidDel="003D19B9">
          <w:rPr>
            <w:rFonts w:ascii="Times New Roman" w:eastAsia="Calibri" w:hAnsi="Times New Roman" w:cs="Times New Roman"/>
            <w:sz w:val="24"/>
            <w:szCs w:val="24"/>
          </w:rPr>
          <w:t>: Summary of draft and comments data</w:t>
        </w:r>
      </w:moveFrom>
    </w:p>
    <w:moveFromRangeEnd w:id="104"/>
    <w:p w14:paraId="0B4B40E8" w14:textId="2CB9D9FD" w:rsidR="00015E38" w:rsidRPr="003D19B9" w:rsidRDefault="00000000">
      <w:pPr>
        <w:pStyle w:val="ListParagraph"/>
        <w:numPr>
          <w:ilvl w:val="0"/>
          <w:numId w:val="4"/>
        </w:numPr>
        <w:rPr>
          <w:rFonts w:ascii="Times New Roman" w:eastAsia="Calibri" w:hAnsi="Times New Roman" w:cs="Times New Roman"/>
          <w:b/>
          <w:sz w:val="24"/>
          <w:szCs w:val="24"/>
          <w:rPrChange w:id="109" w:author="Raju Ahmed" w:date="2023-11-29T23:43:00Z">
            <w:rPr/>
          </w:rPrChange>
        </w:rPr>
        <w:pPrChange w:id="110" w:author="Raju Ahmed" w:date="2023-11-29T23:43:00Z">
          <w:pPr/>
        </w:pPrChange>
      </w:pPr>
      <w:r w:rsidRPr="003D19B9">
        <w:rPr>
          <w:rFonts w:ascii="Times New Roman" w:eastAsia="Calibri" w:hAnsi="Times New Roman" w:cs="Times New Roman"/>
          <w:b/>
          <w:sz w:val="24"/>
          <w:szCs w:val="24"/>
          <w:rPrChange w:id="111" w:author="Raju Ahmed" w:date="2023-11-29T23:43:00Z">
            <w:rPr/>
          </w:rPrChange>
        </w:rPr>
        <w:t>Player Name Analysis</w:t>
      </w:r>
    </w:p>
    <w:p w14:paraId="159A1ADE" w14:textId="44D1D4B6" w:rsidR="007243F9" w:rsidDel="003D19B9" w:rsidRDefault="00015E38" w:rsidP="0064593E">
      <w:pPr>
        <w:ind w:firstLine="720"/>
        <w:rPr>
          <w:del w:id="112" w:author="Raju Ahmed" w:date="2023-11-29T23:47:00Z"/>
          <w:rFonts w:ascii="Times New Roman" w:eastAsia="Calibri" w:hAnsi="Times New Roman" w:cs="Times New Roman"/>
          <w:sz w:val="24"/>
          <w:szCs w:val="24"/>
        </w:rPr>
      </w:pPr>
      <w:del w:id="113" w:author="Raju Ahmed" w:date="2023-11-29T23:47:00Z">
        <w:r w:rsidRPr="0064593E" w:rsidDel="003D19B9">
          <w:rPr>
            <w:rFonts w:ascii="Times New Roman" w:eastAsia="Calibri" w:hAnsi="Times New Roman" w:cs="Times New Roman"/>
            <w:bCs/>
            <w:sz w:val="24"/>
            <w:szCs w:val="24"/>
          </w:rPr>
          <w:delText>The ultimate</w:delText>
        </w:r>
        <w:r w:rsidDel="003D19B9">
          <w:rPr>
            <w:rFonts w:ascii="Times New Roman" w:eastAsia="Calibri" w:hAnsi="Times New Roman" w:cs="Times New Roman"/>
            <w:sz w:val="24"/>
            <w:szCs w:val="24"/>
          </w:rPr>
          <w:delText xml:space="preserve"> </w:delText>
        </w:r>
        <w:r w:rsidRPr="002E4EDB" w:rsidDel="003D19B9">
          <w:rPr>
            <w:rFonts w:ascii="Times New Roman" w:eastAsia="Calibri" w:hAnsi="Times New Roman" w:cs="Times New Roman"/>
            <w:sz w:val="24"/>
            <w:szCs w:val="24"/>
          </w:rPr>
          <w:delText>goal</w:delText>
        </w:r>
        <w:r w:rsidDel="003D19B9">
          <w:rPr>
            <w:rFonts w:ascii="Times New Roman" w:eastAsia="Calibri" w:hAnsi="Times New Roman" w:cs="Times New Roman"/>
            <w:sz w:val="24"/>
            <w:szCs w:val="24"/>
          </w:rPr>
          <w:delText xml:space="preserve"> </w:delText>
        </w:r>
        <w:r w:rsidRPr="002E4EDB" w:rsidDel="003D19B9">
          <w:rPr>
            <w:rFonts w:ascii="Times New Roman" w:eastAsia="Calibri" w:hAnsi="Times New Roman" w:cs="Times New Roman"/>
            <w:sz w:val="24"/>
            <w:szCs w:val="24"/>
          </w:rPr>
          <w:delText>of th</w:delText>
        </w:r>
        <w:r w:rsidDel="003D19B9">
          <w:rPr>
            <w:rFonts w:ascii="Times New Roman" w:eastAsia="Calibri" w:hAnsi="Times New Roman" w:cs="Times New Roman"/>
            <w:sz w:val="24"/>
            <w:szCs w:val="24"/>
          </w:rPr>
          <w:delText>is</w:delText>
        </w:r>
        <w:r w:rsidRPr="002E4EDB" w:rsidDel="003D19B9">
          <w:rPr>
            <w:rFonts w:ascii="Times New Roman" w:eastAsia="Calibri" w:hAnsi="Times New Roman" w:cs="Times New Roman"/>
            <w:sz w:val="24"/>
            <w:szCs w:val="24"/>
          </w:rPr>
          <w:delText xml:space="preserve"> project is to determine if fan sentiments towards drafted players have any correlation to their on-field performance.  </w:delText>
        </w:r>
        <w:r w:rsidDel="003D19B9">
          <w:rPr>
            <w:rFonts w:ascii="Times New Roman" w:eastAsia="Calibri" w:hAnsi="Times New Roman" w:cs="Times New Roman"/>
            <w:sz w:val="24"/>
            <w:szCs w:val="24"/>
          </w:rPr>
          <w:delText>While t</w:delText>
        </w:r>
        <w:r w:rsidRPr="002E4EDB" w:rsidDel="003D19B9">
          <w:rPr>
            <w:rFonts w:ascii="Times New Roman" w:eastAsia="Calibri" w:hAnsi="Times New Roman" w:cs="Times New Roman"/>
            <w:sz w:val="24"/>
            <w:szCs w:val="24"/>
          </w:rPr>
          <w:delText>he sentiment scores for the reddit posts</w:delText>
        </w:r>
        <w:r w:rsidDel="003D19B9">
          <w:rPr>
            <w:rFonts w:ascii="Times New Roman" w:eastAsia="Calibri" w:hAnsi="Times New Roman" w:cs="Times New Roman"/>
            <w:sz w:val="24"/>
            <w:szCs w:val="24"/>
          </w:rPr>
          <w:delText xml:space="preserve"> </w:delText>
        </w:r>
      </w:del>
      <w:del w:id="114" w:author="Raju Ahmed" w:date="2023-11-29T23:44:00Z">
        <w:r w:rsidDel="003D19B9">
          <w:rPr>
            <w:rFonts w:ascii="Times New Roman" w:eastAsia="Calibri" w:hAnsi="Times New Roman" w:cs="Times New Roman"/>
            <w:sz w:val="24"/>
            <w:szCs w:val="24"/>
          </w:rPr>
          <w:delText>reflects</w:delText>
        </w:r>
      </w:del>
      <w:del w:id="115" w:author="Raju Ahmed" w:date="2023-11-29T23:47:00Z">
        <w:r w:rsidDel="003D19B9">
          <w:rPr>
            <w:rFonts w:ascii="Times New Roman" w:eastAsia="Calibri" w:hAnsi="Times New Roman" w:cs="Times New Roman"/>
            <w:sz w:val="24"/>
            <w:szCs w:val="24"/>
          </w:rPr>
          <w:delText xml:space="preserve"> the sentiment of the</w:delText>
        </w:r>
        <w:r w:rsidRPr="002E4EDB" w:rsidDel="003D19B9">
          <w:rPr>
            <w:rFonts w:ascii="Times New Roman" w:eastAsia="Calibri" w:hAnsi="Times New Roman" w:cs="Times New Roman"/>
            <w:sz w:val="24"/>
            <w:szCs w:val="24"/>
          </w:rPr>
          <w:delText xml:space="preserve"> </w:delText>
        </w:r>
        <w:r w:rsidDel="003D19B9">
          <w:rPr>
            <w:rFonts w:ascii="Times New Roman" w:eastAsia="Calibri" w:hAnsi="Times New Roman" w:cs="Times New Roman"/>
            <w:sz w:val="24"/>
            <w:szCs w:val="24"/>
          </w:rPr>
          <w:delText>comment text,</w:delText>
        </w:r>
        <w:r w:rsidRPr="002E4EDB" w:rsidDel="003D19B9">
          <w:rPr>
            <w:rFonts w:ascii="Times New Roman" w:eastAsia="Calibri" w:hAnsi="Times New Roman" w:cs="Times New Roman"/>
            <w:sz w:val="24"/>
            <w:szCs w:val="24"/>
          </w:rPr>
          <w:delText xml:space="preserve"> </w:delText>
        </w:r>
        <w:r w:rsidDel="003D19B9">
          <w:rPr>
            <w:rFonts w:ascii="Times New Roman" w:eastAsia="Calibri" w:hAnsi="Times New Roman" w:cs="Times New Roman"/>
            <w:sz w:val="24"/>
            <w:szCs w:val="24"/>
          </w:rPr>
          <w:delText>d</w:delText>
        </w:r>
        <w:r w:rsidRPr="002E4EDB" w:rsidDel="003D19B9">
          <w:rPr>
            <w:rFonts w:ascii="Times New Roman" w:eastAsia="Calibri" w:hAnsi="Times New Roman" w:cs="Times New Roman"/>
            <w:sz w:val="24"/>
            <w:szCs w:val="24"/>
          </w:rPr>
          <w:delText>ue to the nature of reddit and other social platform content, there are many comments that are not relevant to any player, team, or NFL pick. To</w:delText>
        </w:r>
        <w:r w:rsidDel="003D19B9">
          <w:rPr>
            <w:rFonts w:ascii="Times New Roman" w:eastAsia="Calibri" w:hAnsi="Times New Roman" w:cs="Times New Roman"/>
            <w:sz w:val="24"/>
            <w:szCs w:val="24"/>
          </w:rPr>
          <w:delText xml:space="preserve"> counter this</w:delText>
        </w:r>
        <w:r w:rsidRPr="002E4EDB" w:rsidDel="003D19B9">
          <w:rPr>
            <w:rFonts w:ascii="Times New Roman" w:eastAsia="Calibri" w:hAnsi="Times New Roman" w:cs="Times New Roman"/>
            <w:sz w:val="24"/>
            <w:szCs w:val="24"/>
          </w:rPr>
          <w:delText xml:space="preserve">, </w:delText>
        </w:r>
        <w:r w:rsidDel="003D19B9">
          <w:rPr>
            <w:rFonts w:ascii="Times New Roman" w:eastAsia="Calibri" w:hAnsi="Times New Roman" w:cs="Times New Roman"/>
            <w:sz w:val="24"/>
            <w:szCs w:val="24"/>
          </w:rPr>
          <w:delText>we</w:delText>
        </w:r>
        <w:r w:rsidRPr="002E4EDB" w:rsidDel="003D19B9">
          <w:rPr>
            <w:rFonts w:ascii="Times New Roman" w:eastAsia="Calibri" w:hAnsi="Times New Roman" w:cs="Times New Roman"/>
            <w:sz w:val="24"/>
            <w:szCs w:val="24"/>
          </w:rPr>
          <w:delText xml:space="preserve"> explore</w:delText>
        </w:r>
        <w:r w:rsidDel="003D19B9">
          <w:rPr>
            <w:rFonts w:ascii="Times New Roman" w:eastAsia="Calibri" w:hAnsi="Times New Roman" w:cs="Times New Roman"/>
            <w:sz w:val="24"/>
            <w:szCs w:val="24"/>
          </w:rPr>
          <w:delText>s</w:delText>
        </w:r>
        <w:r w:rsidRPr="002E4EDB" w:rsidDel="003D19B9">
          <w:rPr>
            <w:rFonts w:ascii="Times New Roman" w:eastAsia="Calibri" w:hAnsi="Times New Roman" w:cs="Times New Roman"/>
            <w:sz w:val="24"/>
            <w:szCs w:val="24"/>
          </w:rPr>
          <w:delText xml:space="preserve"> how many comments have a player’s first or last name. The results reveal that the median player has about 9 comments that directly include their name, but the top ten players have several hundred (Figure </w:delText>
        </w:r>
        <w:r w:rsidDel="003D19B9">
          <w:rPr>
            <w:rFonts w:ascii="Times New Roman" w:eastAsia="Calibri" w:hAnsi="Times New Roman" w:cs="Times New Roman"/>
            <w:sz w:val="24"/>
            <w:szCs w:val="24"/>
          </w:rPr>
          <w:delText>4</w:delText>
        </w:r>
        <w:r w:rsidRPr="002E4EDB" w:rsidDel="003D19B9">
          <w:rPr>
            <w:rFonts w:ascii="Times New Roman" w:eastAsia="Calibri" w:hAnsi="Times New Roman" w:cs="Times New Roman"/>
            <w:sz w:val="24"/>
            <w:szCs w:val="24"/>
          </w:rPr>
          <w:delText xml:space="preserve">). This discrepancy between the median player (Figure </w:delText>
        </w:r>
        <w:r w:rsidDel="003D19B9">
          <w:rPr>
            <w:rFonts w:ascii="Times New Roman" w:eastAsia="Calibri" w:hAnsi="Times New Roman" w:cs="Times New Roman"/>
            <w:sz w:val="24"/>
            <w:szCs w:val="24"/>
          </w:rPr>
          <w:delText>5</w:delText>
        </w:r>
        <w:r w:rsidRPr="002E4EDB" w:rsidDel="003D19B9">
          <w:rPr>
            <w:rFonts w:ascii="Times New Roman" w:eastAsia="Calibri" w:hAnsi="Times New Roman" w:cs="Times New Roman"/>
            <w:sz w:val="24"/>
            <w:szCs w:val="24"/>
          </w:rPr>
          <w:delText>) and the most frequently mentioned points to a</w:delText>
        </w:r>
        <w:r w:rsidDel="003D19B9">
          <w:rPr>
            <w:rFonts w:ascii="Times New Roman" w:eastAsia="Calibri" w:hAnsi="Times New Roman" w:cs="Times New Roman"/>
            <w:sz w:val="24"/>
            <w:szCs w:val="24"/>
          </w:rPr>
          <w:delText xml:space="preserve"> potential</w:delText>
        </w:r>
        <w:r w:rsidRPr="002E4EDB" w:rsidDel="003D19B9">
          <w:rPr>
            <w:rFonts w:ascii="Times New Roman" w:eastAsia="Calibri" w:hAnsi="Times New Roman" w:cs="Times New Roman"/>
            <w:sz w:val="24"/>
            <w:szCs w:val="24"/>
          </w:rPr>
          <w:delText xml:space="preserve"> </w:delText>
        </w:r>
        <w:r w:rsidDel="003D19B9">
          <w:rPr>
            <w:rFonts w:ascii="Times New Roman" w:eastAsia="Calibri" w:hAnsi="Times New Roman" w:cs="Times New Roman"/>
            <w:sz w:val="24"/>
            <w:szCs w:val="24"/>
          </w:rPr>
          <w:delText>variable</w:delText>
        </w:r>
        <w:r w:rsidRPr="002E4EDB" w:rsidDel="003D19B9">
          <w:rPr>
            <w:rFonts w:ascii="Times New Roman" w:eastAsia="Calibri" w:hAnsi="Times New Roman" w:cs="Times New Roman"/>
            <w:sz w:val="24"/>
            <w:szCs w:val="24"/>
          </w:rPr>
          <w:delText xml:space="preserve"> for identifying </w:delText>
        </w:r>
        <w:r w:rsidDel="003D19B9">
          <w:rPr>
            <w:rFonts w:ascii="Times New Roman" w:eastAsia="Calibri" w:hAnsi="Times New Roman" w:cs="Times New Roman"/>
            <w:sz w:val="24"/>
            <w:szCs w:val="24"/>
          </w:rPr>
          <w:delText xml:space="preserve">draft </w:delText>
        </w:r>
        <w:r w:rsidRPr="002E4EDB" w:rsidDel="003D19B9">
          <w:rPr>
            <w:rFonts w:ascii="Times New Roman" w:eastAsia="Calibri" w:hAnsi="Times New Roman" w:cs="Times New Roman"/>
            <w:sz w:val="24"/>
            <w:szCs w:val="24"/>
          </w:rPr>
          <w:delText>superstars.</w:delText>
        </w:r>
      </w:del>
    </w:p>
    <w:p w14:paraId="0AD12F73" w14:textId="12825753" w:rsidR="003D19B9" w:rsidRPr="003D19B9" w:rsidRDefault="003D19B9" w:rsidP="0064593E">
      <w:pPr>
        <w:ind w:firstLine="720"/>
        <w:rPr>
          <w:ins w:id="116" w:author="Raju Ahmed" w:date="2023-11-29T23:47:00Z"/>
          <w:rFonts w:ascii="Times New Roman" w:eastAsia="Calibri" w:hAnsi="Times New Roman" w:cs="Times New Roman"/>
          <w:bCs/>
          <w:sz w:val="24"/>
          <w:szCs w:val="24"/>
          <w:rPrChange w:id="117" w:author="Raju Ahmed" w:date="2023-11-29T23:47:00Z">
            <w:rPr>
              <w:ins w:id="118" w:author="Raju Ahmed" w:date="2023-11-29T23:47:00Z"/>
              <w:rFonts w:ascii="Times New Roman" w:eastAsia="Calibri" w:hAnsi="Times New Roman" w:cs="Times New Roman"/>
              <w:b/>
              <w:sz w:val="24"/>
              <w:szCs w:val="24"/>
            </w:rPr>
          </w:rPrChange>
        </w:rPr>
      </w:pPr>
      <w:ins w:id="119" w:author="Raju Ahmed" w:date="2023-11-29T23:47:00Z">
        <w:r w:rsidRPr="003D19B9">
          <w:rPr>
            <w:rFonts w:ascii="Times New Roman" w:eastAsia="Calibri" w:hAnsi="Times New Roman" w:cs="Times New Roman"/>
            <w:bCs/>
            <w:sz w:val="24"/>
            <w:szCs w:val="24"/>
            <w:rPrChange w:id="120" w:author="Raju Ahmed" w:date="2023-11-29T23:47:00Z">
              <w:rPr>
                <w:rFonts w:ascii="Times New Roman" w:eastAsia="Calibri" w:hAnsi="Times New Roman" w:cs="Times New Roman"/>
                <w:b/>
                <w:sz w:val="24"/>
                <w:szCs w:val="24"/>
              </w:rPr>
            </w:rPrChange>
          </w:rPr>
          <w:t xml:space="preserve">The project aims to determine if fan sentiment towards drafted players correlates with their on-field performance. While Reddit post sentiment scores reflect comment sentiment, many comments are irrelevant to players or picks. To address this, we examined the number of comments mentioning a player's name. </w:t>
        </w:r>
        <w:r w:rsidR="008D4EBB">
          <w:rPr>
            <w:rFonts w:ascii="Times New Roman" w:eastAsia="Calibri" w:hAnsi="Times New Roman" w:cs="Times New Roman"/>
            <w:bCs/>
            <w:sz w:val="24"/>
            <w:szCs w:val="24"/>
          </w:rPr>
          <w:t>From</w:t>
        </w:r>
      </w:ins>
      <w:ins w:id="121" w:author="Raju Ahmed" w:date="2023-11-29T23:48:00Z">
        <w:r w:rsidR="008D4EBB">
          <w:rPr>
            <w:rFonts w:ascii="Times New Roman" w:eastAsia="Calibri" w:hAnsi="Times New Roman" w:cs="Times New Roman"/>
            <w:bCs/>
            <w:sz w:val="24"/>
            <w:szCs w:val="24"/>
          </w:rPr>
          <w:t xml:space="preserve"> the summary, we found that</w:t>
        </w:r>
      </w:ins>
      <w:ins w:id="122" w:author="Raju Ahmed" w:date="2023-11-29T23:47:00Z">
        <w:r w:rsidRPr="003D19B9">
          <w:rPr>
            <w:rFonts w:ascii="Times New Roman" w:eastAsia="Calibri" w:hAnsi="Times New Roman" w:cs="Times New Roman"/>
            <w:bCs/>
            <w:sz w:val="24"/>
            <w:szCs w:val="24"/>
            <w:rPrChange w:id="123" w:author="Raju Ahmed" w:date="2023-11-29T23:47:00Z">
              <w:rPr>
                <w:rFonts w:ascii="Times New Roman" w:eastAsia="Calibri" w:hAnsi="Times New Roman" w:cs="Times New Roman"/>
                <w:b/>
                <w:sz w:val="24"/>
                <w:szCs w:val="24"/>
              </w:rPr>
            </w:rPrChange>
          </w:rPr>
          <w:t xml:space="preserve"> median player has about 9 comments with their name, while the top ten players have several hundred</w:t>
        </w:r>
      </w:ins>
      <w:ins w:id="124" w:author="Raju Ahmed" w:date="2023-11-29T23:48:00Z">
        <w:r w:rsidR="008D4EBB">
          <w:rPr>
            <w:rFonts w:ascii="Times New Roman" w:eastAsia="Calibri" w:hAnsi="Times New Roman" w:cs="Times New Roman"/>
            <w:bCs/>
            <w:sz w:val="24"/>
            <w:szCs w:val="24"/>
          </w:rPr>
          <w:t xml:space="preserve"> (Figure 4)</w:t>
        </w:r>
      </w:ins>
      <w:ins w:id="125" w:author="Raju Ahmed" w:date="2023-11-29T23:47:00Z">
        <w:r w:rsidRPr="003D19B9">
          <w:rPr>
            <w:rFonts w:ascii="Times New Roman" w:eastAsia="Calibri" w:hAnsi="Times New Roman" w:cs="Times New Roman"/>
            <w:bCs/>
            <w:sz w:val="24"/>
            <w:szCs w:val="24"/>
            <w:rPrChange w:id="126" w:author="Raju Ahmed" w:date="2023-11-29T23:47:00Z">
              <w:rPr>
                <w:rFonts w:ascii="Times New Roman" w:eastAsia="Calibri" w:hAnsi="Times New Roman" w:cs="Times New Roman"/>
                <w:b/>
                <w:sz w:val="24"/>
                <w:szCs w:val="24"/>
              </w:rPr>
            </w:rPrChange>
          </w:rPr>
          <w:t>. This discrepancy suggests a potential variable for identifying draft superstars</w:t>
        </w:r>
      </w:ins>
    </w:p>
    <w:p w14:paraId="5405670D" w14:textId="3390839B" w:rsidR="007243F9" w:rsidRPr="002E4EDB" w:rsidRDefault="00000000" w:rsidP="002E4EDB">
      <w:pPr>
        <w:spacing w:after="160" w:line="259" w:lineRule="auto"/>
        <w:jc w:val="center"/>
        <w:rPr>
          <w:rFonts w:ascii="Times New Roman" w:eastAsia="Calibri" w:hAnsi="Times New Roman" w:cs="Times New Roman"/>
          <w:sz w:val="24"/>
          <w:szCs w:val="24"/>
        </w:rPr>
      </w:pPr>
      <w:r w:rsidRPr="002E4EDB">
        <w:rPr>
          <w:rFonts w:ascii="Times New Roman" w:eastAsia="Calibri" w:hAnsi="Times New Roman" w:cs="Times New Roman"/>
          <w:noProof/>
          <w:sz w:val="24"/>
          <w:szCs w:val="24"/>
        </w:rPr>
        <w:lastRenderedPageBreak/>
        <w:drawing>
          <wp:inline distT="0" distB="0" distL="0" distR="0" wp14:anchorId="7F02D865" wp14:editId="38211FE3">
            <wp:extent cx="5267312" cy="2712516"/>
            <wp:effectExtent l="0" t="0" r="0" b="0"/>
            <wp:docPr id="14216391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342221" cy="2751092"/>
                    </a:xfrm>
                    <a:prstGeom prst="rect">
                      <a:avLst/>
                    </a:prstGeom>
                    <a:ln/>
                  </pic:spPr>
                </pic:pic>
              </a:graphicData>
            </a:graphic>
          </wp:inline>
        </w:drawing>
      </w:r>
      <w:del w:id="127" w:author="Raju Ahmed" w:date="2023-11-29T23:46:00Z">
        <w:r w:rsidRPr="002E4EDB" w:rsidDel="003D19B9">
          <w:rPr>
            <w:rFonts w:ascii="Times New Roman" w:eastAsia="Calibri" w:hAnsi="Times New Roman" w:cs="Times New Roman"/>
            <w:noProof/>
            <w:sz w:val="24"/>
            <w:szCs w:val="24"/>
          </w:rPr>
          <w:drawing>
            <wp:inline distT="0" distB="0" distL="0" distR="0" wp14:anchorId="1A35CB64" wp14:editId="4A15A587">
              <wp:extent cx="982980" cy="1314450"/>
              <wp:effectExtent l="0" t="0" r="7620" b="0"/>
              <wp:docPr id="1421639117" name="image11.png" descr="A screenshot of a black and white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A screenshot of a black and white table&#10;&#10;Description automatically generated"/>
                      <pic:cNvPicPr preferRelativeResize="0"/>
                    </pic:nvPicPr>
                    <pic:blipFill>
                      <a:blip r:embed="rId15"/>
                      <a:srcRect/>
                      <a:stretch>
                        <a:fillRect/>
                      </a:stretch>
                    </pic:blipFill>
                    <pic:spPr>
                      <a:xfrm>
                        <a:off x="0" y="0"/>
                        <a:ext cx="983219" cy="1314770"/>
                      </a:xfrm>
                      <a:prstGeom prst="rect">
                        <a:avLst/>
                      </a:prstGeom>
                      <a:ln/>
                    </pic:spPr>
                  </pic:pic>
                </a:graphicData>
              </a:graphic>
            </wp:inline>
          </w:drawing>
        </w:r>
      </w:del>
    </w:p>
    <w:p w14:paraId="72078A7B" w14:textId="2A12216B" w:rsidR="007243F9" w:rsidRPr="002E4EDB" w:rsidRDefault="00000000" w:rsidP="00015E38">
      <w:pPr>
        <w:spacing w:after="160" w:line="259" w:lineRule="auto"/>
        <w:jc w:val="center"/>
        <w:rPr>
          <w:rFonts w:ascii="Times New Roman" w:eastAsia="Calibri" w:hAnsi="Times New Roman" w:cs="Times New Roman"/>
          <w:sz w:val="24"/>
          <w:szCs w:val="24"/>
        </w:rPr>
      </w:pPr>
      <w:r w:rsidRPr="002E4EDB">
        <w:rPr>
          <w:rFonts w:ascii="Times New Roman" w:eastAsia="Calibri" w:hAnsi="Times New Roman" w:cs="Times New Roman"/>
          <w:sz w:val="24"/>
          <w:szCs w:val="24"/>
        </w:rPr>
        <w:t xml:space="preserve">Figure </w:t>
      </w:r>
      <w:del w:id="128" w:author="Raju Ahmed" w:date="2023-12-03T11:28:00Z">
        <w:r w:rsidR="00015E38" w:rsidDel="002015CB">
          <w:rPr>
            <w:rFonts w:ascii="Times New Roman" w:eastAsia="Calibri" w:hAnsi="Times New Roman" w:cs="Times New Roman"/>
            <w:sz w:val="24"/>
            <w:szCs w:val="24"/>
          </w:rPr>
          <w:delText>4</w:delText>
        </w:r>
      </w:del>
      <w:ins w:id="129" w:author="Raju Ahmed" w:date="2023-12-03T11:28:00Z">
        <w:r w:rsidR="002015CB">
          <w:rPr>
            <w:rFonts w:ascii="Times New Roman" w:eastAsia="Calibri" w:hAnsi="Times New Roman" w:cs="Times New Roman"/>
            <w:sz w:val="24"/>
            <w:szCs w:val="24"/>
          </w:rPr>
          <w:t>3</w:t>
        </w:r>
      </w:ins>
      <w:r w:rsidRPr="002E4EDB">
        <w:rPr>
          <w:rFonts w:ascii="Times New Roman" w:eastAsia="Calibri" w:hAnsi="Times New Roman" w:cs="Times New Roman"/>
          <w:sz w:val="24"/>
          <w:szCs w:val="24"/>
        </w:rPr>
        <w:t>: Top 10 payer full names by count</w:t>
      </w:r>
    </w:p>
    <w:p w14:paraId="265875EA" w14:textId="0BE6B00E" w:rsidR="007243F9" w:rsidRPr="002E4EDB" w:rsidRDefault="00000000" w:rsidP="002E4EDB">
      <w:pPr>
        <w:spacing w:after="160" w:line="259" w:lineRule="auto"/>
        <w:jc w:val="center"/>
        <w:rPr>
          <w:rFonts w:ascii="Times New Roman" w:eastAsia="Calibri" w:hAnsi="Times New Roman" w:cs="Times New Roman"/>
          <w:sz w:val="24"/>
          <w:szCs w:val="24"/>
        </w:rPr>
      </w:pPr>
      <w:commentRangeStart w:id="130"/>
      <w:del w:id="131" w:author="Raju Ahmed" w:date="2023-11-29T23:46:00Z">
        <w:r w:rsidRPr="002E4EDB" w:rsidDel="003D19B9">
          <w:rPr>
            <w:rFonts w:ascii="Times New Roman" w:eastAsia="Calibri" w:hAnsi="Times New Roman" w:cs="Times New Roman"/>
            <w:noProof/>
            <w:sz w:val="24"/>
            <w:szCs w:val="24"/>
          </w:rPr>
          <w:drawing>
            <wp:inline distT="0" distB="0" distL="0" distR="0" wp14:anchorId="4FF0CAC6" wp14:editId="2BFCB465">
              <wp:extent cx="2434590" cy="796290"/>
              <wp:effectExtent l="0" t="0" r="3810" b="3810"/>
              <wp:docPr id="1421639108" name="image12.png" descr="A black screen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A black screen with white text&#10;&#10;Description automatically generated"/>
                      <pic:cNvPicPr preferRelativeResize="0"/>
                    </pic:nvPicPr>
                    <pic:blipFill>
                      <a:blip r:embed="rId16"/>
                      <a:srcRect t="2158"/>
                      <a:stretch>
                        <a:fillRect/>
                      </a:stretch>
                    </pic:blipFill>
                    <pic:spPr>
                      <a:xfrm>
                        <a:off x="0" y="0"/>
                        <a:ext cx="2435844" cy="796700"/>
                      </a:xfrm>
                      <a:prstGeom prst="rect">
                        <a:avLst/>
                      </a:prstGeom>
                      <a:ln/>
                    </pic:spPr>
                  </pic:pic>
                </a:graphicData>
              </a:graphic>
            </wp:inline>
          </w:drawing>
        </w:r>
      </w:del>
      <w:commentRangeEnd w:id="130"/>
      <w:r w:rsidR="008D4EBB">
        <w:rPr>
          <w:rStyle w:val="CommentReference"/>
        </w:rPr>
        <w:commentReference w:id="130"/>
      </w:r>
    </w:p>
    <w:p w14:paraId="40945B9E" w14:textId="1105331C" w:rsidR="00015E38" w:rsidRPr="000E57C0" w:rsidDel="003D19B9" w:rsidRDefault="00000000" w:rsidP="000E57C0">
      <w:pPr>
        <w:spacing w:after="160" w:line="259" w:lineRule="auto"/>
        <w:jc w:val="center"/>
        <w:rPr>
          <w:del w:id="132" w:author="Raju Ahmed" w:date="2023-11-29T23:46:00Z"/>
          <w:rFonts w:ascii="Times New Roman" w:eastAsia="Calibri" w:hAnsi="Times New Roman" w:cs="Times New Roman"/>
          <w:sz w:val="24"/>
          <w:szCs w:val="24"/>
        </w:rPr>
      </w:pPr>
      <w:del w:id="133" w:author="Raju Ahmed" w:date="2023-11-29T23:46:00Z">
        <w:r w:rsidRPr="002E4EDB" w:rsidDel="003D19B9">
          <w:rPr>
            <w:rFonts w:ascii="Times New Roman" w:eastAsia="Calibri" w:hAnsi="Times New Roman" w:cs="Times New Roman"/>
            <w:sz w:val="24"/>
            <w:szCs w:val="24"/>
          </w:rPr>
          <w:delText xml:space="preserve">Figure </w:delText>
        </w:r>
        <w:r w:rsidR="00015E38" w:rsidDel="003D19B9">
          <w:rPr>
            <w:rFonts w:ascii="Times New Roman" w:eastAsia="Calibri" w:hAnsi="Times New Roman" w:cs="Times New Roman"/>
            <w:sz w:val="24"/>
            <w:szCs w:val="24"/>
          </w:rPr>
          <w:delText>5</w:delText>
        </w:r>
        <w:r w:rsidRPr="002E4EDB" w:rsidDel="003D19B9">
          <w:rPr>
            <w:rFonts w:ascii="Times New Roman" w:eastAsia="Calibri" w:hAnsi="Times New Roman" w:cs="Times New Roman"/>
            <w:sz w:val="24"/>
            <w:szCs w:val="24"/>
          </w:rPr>
          <w:delText>: Summary of direct mentions.</w:delText>
        </w:r>
      </w:del>
    </w:p>
    <w:p w14:paraId="700B9522" w14:textId="3882F761" w:rsidR="00015E38" w:rsidRPr="008D4EBB" w:rsidRDefault="00000000">
      <w:pPr>
        <w:pStyle w:val="ListParagraph"/>
        <w:numPr>
          <w:ilvl w:val="0"/>
          <w:numId w:val="4"/>
        </w:numPr>
        <w:rPr>
          <w:rFonts w:ascii="Times New Roman" w:eastAsia="Calibri" w:hAnsi="Times New Roman" w:cs="Times New Roman"/>
          <w:b/>
          <w:sz w:val="24"/>
          <w:szCs w:val="24"/>
          <w:rPrChange w:id="134" w:author="Raju Ahmed" w:date="2023-11-29T23:48:00Z">
            <w:rPr/>
          </w:rPrChange>
        </w:rPr>
        <w:pPrChange w:id="135" w:author="Raju Ahmed" w:date="2023-11-29T23:48:00Z">
          <w:pPr/>
        </w:pPrChange>
      </w:pPr>
      <w:r w:rsidRPr="008D4EBB">
        <w:rPr>
          <w:rFonts w:ascii="Times New Roman" w:eastAsia="Calibri" w:hAnsi="Times New Roman" w:cs="Times New Roman"/>
          <w:b/>
          <w:sz w:val="24"/>
          <w:szCs w:val="24"/>
          <w:rPrChange w:id="136" w:author="Raju Ahmed" w:date="2023-11-29T23:48:00Z">
            <w:rPr/>
          </w:rPrChange>
        </w:rPr>
        <w:t xml:space="preserve">Offensive </w:t>
      </w:r>
      <w:r w:rsidR="00EE0689" w:rsidRPr="008D4EBB">
        <w:rPr>
          <w:rFonts w:ascii="Times New Roman" w:eastAsia="Calibri" w:hAnsi="Times New Roman" w:cs="Times New Roman"/>
          <w:b/>
          <w:sz w:val="24"/>
          <w:szCs w:val="24"/>
          <w:rPrChange w:id="137" w:author="Raju Ahmed" w:date="2023-11-29T23:48:00Z">
            <w:rPr/>
          </w:rPrChange>
        </w:rPr>
        <w:t>W</w:t>
      </w:r>
      <w:r w:rsidRPr="008D4EBB">
        <w:rPr>
          <w:rFonts w:ascii="Times New Roman" w:eastAsia="Calibri" w:hAnsi="Times New Roman" w:cs="Times New Roman"/>
          <w:b/>
          <w:sz w:val="24"/>
          <w:szCs w:val="24"/>
          <w:rPrChange w:id="138" w:author="Raju Ahmed" w:date="2023-11-29T23:48:00Z">
            <w:rPr/>
          </w:rPrChange>
        </w:rPr>
        <w:t xml:space="preserve">ords and </w:t>
      </w:r>
      <w:r w:rsidR="00EE0689" w:rsidRPr="008D4EBB">
        <w:rPr>
          <w:rFonts w:ascii="Times New Roman" w:eastAsia="Calibri" w:hAnsi="Times New Roman" w:cs="Times New Roman"/>
          <w:b/>
          <w:sz w:val="24"/>
          <w:szCs w:val="24"/>
          <w:rPrChange w:id="139" w:author="Raju Ahmed" w:date="2023-11-29T23:48:00Z">
            <w:rPr/>
          </w:rPrChange>
        </w:rPr>
        <w:t>F</w:t>
      </w:r>
      <w:r w:rsidRPr="008D4EBB">
        <w:rPr>
          <w:rFonts w:ascii="Times New Roman" w:eastAsia="Calibri" w:hAnsi="Times New Roman" w:cs="Times New Roman"/>
          <w:b/>
          <w:sz w:val="24"/>
          <w:szCs w:val="24"/>
          <w:rPrChange w:id="140" w:author="Raju Ahmed" w:date="2023-11-29T23:48:00Z">
            <w:rPr/>
          </w:rPrChange>
        </w:rPr>
        <w:t xml:space="preserve">an </w:t>
      </w:r>
      <w:r w:rsidR="00EE0689" w:rsidRPr="008D4EBB">
        <w:rPr>
          <w:rFonts w:ascii="Times New Roman" w:eastAsia="Calibri" w:hAnsi="Times New Roman" w:cs="Times New Roman"/>
          <w:b/>
          <w:sz w:val="24"/>
          <w:szCs w:val="24"/>
          <w:rPrChange w:id="141" w:author="Raju Ahmed" w:date="2023-11-29T23:48:00Z">
            <w:rPr/>
          </w:rPrChange>
        </w:rPr>
        <w:t>S</w:t>
      </w:r>
      <w:r w:rsidRPr="008D4EBB">
        <w:rPr>
          <w:rFonts w:ascii="Times New Roman" w:eastAsia="Calibri" w:hAnsi="Times New Roman" w:cs="Times New Roman"/>
          <w:b/>
          <w:sz w:val="24"/>
          <w:szCs w:val="24"/>
          <w:rPrChange w:id="142" w:author="Raju Ahmed" w:date="2023-11-29T23:48:00Z">
            <w:rPr/>
          </w:rPrChange>
        </w:rPr>
        <w:t>entiment</w:t>
      </w:r>
    </w:p>
    <w:p w14:paraId="4382123C" w14:textId="458C0C2B" w:rsidR="008622D4" w:rsidRDefault="00000000" w:rsidP="005F675B">
      <w:pPr>
        <w:ind w:firstLine="720"/>
        <w:rPr>
          <w:ins w:id="143" w:author="Raju Ahmed" w:date="2023-12-03T11:20:00Z"/>
          <w:rFonts w:ascii="Times New Roman" w:eastAsia="Calibri" w:hAnsi="Times New Roman" w:cs="Times New Roman"/>
          <w:sz w:val="24"/>
          <w:szCs w:val="24"/>
        </w:rPr>
      </w:pPr>
      <w:r w:rsidRPr="0064593E">
        <w:rPr>
          <w:rFonts w:ascii="Times New Roman" w:eastAsia="Calibri" w:hAnsi="Times New Roman" w:cs="Times New Roman"/>
          <w:bCs/>
          <w:sz w:val="24"/>
          <w:szCs w:val="24"/>
        </w:rPr>
        <w:t>To explore</w:t>
      </w:r>
      <w:r w:rsidRPr="002E4EDB">
        <w:rPr>
          <w:rFonts w:ascii="Times New Roman" w:eastAsia="Calibri" w:hAnsi="Times New Roman" w:cs="Times New Roman"/>
          <w:sz w:val="24"/>
          <w:szCs w:val="24"/>
        </w:rPr>
        <w:t xml:space="preserve"> correlation between the reddit comment and sentiment score, we have analyzed the contents of the text against a list of top 50 offensive/slang language words against the text. </w:t>
      </w:r>
      <w:r w:rsidR="000E57C0" w:rsidRPr="002E4EDB">
        <w:rPr>
          <w:rFonts w:ascii="Times New Roman" w:eastAsia="Calibri" w:hAnsi="Times New Roman" w:cs="Times New Roman"/>
          <w:sz w:val="24"/>
          <w:szCs w:val="24"/>
        </w:rPr>
        <w:t>Finding such a library was challenging due to ethical concerns surrounding offensive words.</w:t>
      </w:r>
      <w:del w:id="144" w:author="Raju Ahmed" w:date="2023-11-29T23:49:00Z">
        <w:r w:rsidR="000E57C0" w:rsidRPr="002E4EDB" w:rsidDel="00634459">
          <w:rPr>
            <w:rFonts w:ascii="Times New Roman" w:eastAsia="Calibri" w:hAnsi="Times New Roman" w:cs="Times New Roman"/>
            <w:sz w:val="24"/>
            <w:szCs w:val="24"/>
          </w:rPr>
          <w:delText xml:space="preserve"> While there are NLP tools in Python, such as profanity filters and Textblob, that can automatically detect offensive words, there is no such tool or package available in R</w:delText>
        </w:r>
      </w:del>
      <w:r w:rsidR="000E57C0" w:rsidRPr="002E4EDB">
        <w:rPr>
          <w:rFonts w:ascii="Times New Roman" w:eastAsia="Calibri" w:hAnsi="Times New Roman" w:cs="Times New Roman"/>
          <w:sz w:val="24"/>
          <w:szCs w:val="24"/>
        </w:rPr>
        <w:t xml:space="preserve">. </w:t>
      </w:r>
      <w:r w:rsidRPr="002E4EDB">
        <w:rPr>
          <w:rFonts w:ascii="Times New Roman" w:eastAsia="Calibri" w:hAnsi="Times New Roman" w:cs="Times New Roman"/>
          <w:sz w:val="24"/>
          <w:szCs w:val="24"/>
        </w:rPr>
        <w:t>The goal of th</w:t>
      </w:r>
      <w:r w:rsidR="000E57C0">
        <w:rPr>
          <w:rFonts w:ascii="Times New Roman" w:eastAsia="Calibri" w:hAnsi="Times New Roman" w:cs="Times New Roman"/>
          <w:sz w:val="24"/>
          <w:szCs w:val="24"/>
        </w:rPr>
        <w:t>is</w:t>
      </w:r>
      <w:r w:rsidRPr="002E4EDB">
        <w:rPr>
          <w:rFonts w:ascii="Times New Roman" w:eastAsia="Calibri" w:hAnsi="Times New Roman" w:cs="Times New Roman"/>
          <w:sz w:val="24"/>
          <w:szCs w:val="24"/>
        </w:rPr>
        <w:t xml:space="preserve"> analysis was to check whether these words can predict a bad sentiment score.</w:t>
      </w:r>
      <w:r w:rsidR="00EE0689">
        <w:rPr>
          <w:rFonts w:ascii="Times New Roman" w:eastAsia="Calibri" w:hAnsi="Times New Roman" w:cs="Times New Roman"/>
          <w:sz w:val="24"/>
          <w:szCs w:val="24"/>
        </w:rPr>
        <w:t xml:space="preserve"> </w:t>
      </w:r>
      <w:r w:rsidR="000E57C0">
        <w:rPr>
          <w:rFonts w:ascii="Times New Roman" w:eastAsia="Calibri" w:hAnsi="Times New Roman" w:cs="Times New Roman"/>
          <w:sz w:val="24"/>
          <w:szCs w:val="24"/>
        </w:rPr>
        <w:t>These top</w:t>
      </w:r>
      <w:r w:rsidRPr="002E4EDB">
        <w:rPr>
          <w:rFonts w:ascii="Times New Roman" w:eastAsia="Calibri" w:hAnsi="Times New Roman" w:cs="Times New Roman"/>
          <w:sz w:val="24"/>
          <w:szCs w:val="24"/>
        </w:rPr>
        <w:t xml:space="preserve"> slang/offensive words used for the library were collected from various dictionaries, social media platforms, news articles, and rap and hip-hop songs</w:t>
      </w:r>
      <w:r w:rsidR="000E57C0">
        <w:rPr>
          <w:rFonts w:ascii="Times New Roman" w:eastAsia="Calibri" w:hAnsi="Times New Roman" w:cs="Times New Roman"/>
          <w:sz w:val="24"/>
          <w:szCs w:val="24"/>
        </w:rPr>
        <w:t xml:space="preserve">, the </w:t>
      </w:r>
      <w:r w:rsidRPr="002E4EDB">
        <w:rPr>
          <w:rFonts w:ascii="Times New Roman" w:eastAsia="Calibri" w:hAnsi="Times New Roman" w:cs="Times New Roman"/>
          <w:sz w:val="24"/>
          <w:szCs w:val="24"/>
        </w:rPr>
        <w:t xml:space="preserve">top 20 </w:t>
      </w:r>
      <w:r w:rsidR="000E57C0">
        <w:rPr>
          <w:rFonts w:ascii="Times New Roman" w:eastAsia="Calibri" w:hAnsi="Times New Roman" w:cs="Times New Roman"/>
          <w:sz w:val="24"/>
          <w:szCs w:val="24"/>
        </w:rPr>
        <w:t xml:space="preserve">of which are </w:t>
      </w:r>
      <w:r w:rsidRPr="002E4EDB">
        <w:rPr>
          <w:rFonts w:ascii="Times New Roman" w:eastAsia="Calibri" w:hAnsi="Times New Roman" w:cs="Times New Roman"/>
          <w:sz w:val="24"/>
          <w:szCs w:val="24"/>
        </w:rPr>
        <w:t>shown</w:t>
      </w:r>
      <w:ins w:id="145" w:author="Raju Ahmed" w:date="2023-11-29T23:50:00Z">
        <w:r w:rsidR="00634459">
          <w:rPr>
            <w:rFonts w:ascii="Times New Roman" w:eastAsia="Calibri" w:hAnsi="Times New Roman" w:cs="Times New Roman"/>
            <w:sz w:val="24"/>
            <w:szCs w:val="24"/>
          </w:rPr>
          <w:t xml:space="preserve"> with associated sentiments</w:t>
        </w:r>
      </w:ins>
      <w:r w:rsidRPr="002E4EDB">
        <w:rPr>
          <w:rFonts w:ascii="Times New Roman" w:eastAsia="Calibri" w:hAnsi="Times New Roman" w:cs="Times New Roman"/>
          <w:sz w:val="24"/>
          <w:szCs w:val="24"/>
        </w:rPr>
        <w:t xml:space="preserve"> in table 1 below.</w:t>
      </w:r>
    </w:p>
    <w:tbl>
      <w:tblPr>
        <w:tblStyle w:val="TableGrid"/>
        <w:tblW w:w="0" w:type="auto"/>
        <w:tblLook w:val="04A0" w:firstRow="1" w:lastRow="0" w:firstColumn="1" w:lastColumn="0" w:noHBand="0" w:noVBand="1"/>
      </w:tblPr>
      <w:tblGrid>
        <w:gridCol w:w="5395"/>
        <w:gridCol w:w="5395"/>
      </w:tblGrid>
      <w:tr w:rsidR="00BC49F5" w14:paraId="69CF309E" w14:textId="77777777" w:rsidTr="00BC49F5">
        <w:trPr>
          <w:ins w:id="146" w:author="Raju Ahmed" w:date="2023-12-03T11:20:00Z"/>
        </w:trPr>
        <w:tc>
          <w:tcPr>
            <w:tcW w:w="5395" w:type="dxa"/>
          </w:tcPr>
          <w:p w14:paraId="57353D7C" w14:textId="480513A7" w:rsidR="00BC49F5" w:rsidRDefault="00BC49F5" w:rsidP="00BC49F5">
            <w:pPr>
              <w:jc w:val="center"/>
              <w:rPr>
                <w:ins w:id="147" w:author="Raju Ahmed" w:date="2023-12-03T11:20:00Z"/>
                <w:rFonts w:ascii="Times New Roman" w:eastAsia="Calibri" w:hAnsi="Times New Roman" w:cs="Times New Roman"/>
                <w:sz w:val="24"/>
                <w:szCs w:val="24"/>
              </w:rPr>
              <w:pPrChange w:id="148" w:author="Raju Ahmed" w:date="2023-12-03T11:21:00Z">
                <w:pPr/>
              </w:pPrChange>
            </w:pPr>
            <w:ins w:id="149" w:author="Raju Ahmed" w:date="2023-12-03T11:20:00Z">
              <w:r>
                <w:rPr>
                  <w:noProof/>
                </w:rPr>
                <w:drawing>
                  <wp:inline distT="0" distB="0" distL="0" distR="0" wp14:anchorId="456BA473" wp14:editId="14285CDE">
                    <wp:extent cx="2743200" cy="1674622"/>
                    <wp:effectExtent l="0" t="0" r="0" b="1905"/>
                    <wp:docPr id="11487571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43200" cy="1674622"/>
                            </a:xfrm>
                            <a:prstGeom prst="rect">
                              <a:avLst/>
                            </a:prstGeom>
                            <a:noFill/>
                            <a:ln>
                              <a:noFill/>
                            </a:ln>
                          </pic:spPr>
                        </pic:pic>
                      </a:graphicData>
                    </a:graphic>
                  </wp:inline>
                </w:drawing>
              </w:r>
            </w:ins>
          </w:p>
        </w:tc>
        <w:tc>
          <w:tcPr>
            <w:tcW w:w="5395" w:type="dxa"/>
          </w:tcPr>
          <w:p w14:paraId="30849830" w14:textId="4BC20930" w:rsidR="00BC49F5" w:rsidRDefault="00BC49F5" w:rsidP="00BC49F5">
            <w:pPr>
              <w:jc w:val="center"/>
              <w:rPr>
                <w:ins w:id="150" w:author="Raju Ahmed" w:date="2023-12-03T11:20:00Z"/>
                <w:rFonts w:ascii="Times New Roman" w:eastAsia="Calibri" w:hAnsi="Times New Roman" w:cs="Times New Roman"/>
                <w:sz w:val="24"/>
                <w:szCs w:val="24"/>
              </w:rPr>
              <w:pPrChange w:id="151" w:author="Raju Ahmed" w:date="2023-12-03T11:21:00Z">
                <w:pPr/>
              </w:pPrChange>
            </w:pPr>
            <w:ins w:id="152" w:author="Raju Ahmed" w:date="2023-12-03T11:21:00Z">
              <w:r>
                <w:rPr>
                  <w:noProof/>
                </w:rPr>
                <w:drawing>
                  <wp:inline distT="0" distB="0" distL="0" distR="0" wp14:anchorId="5481E3D3" wp14:editId="00DEBEDD">
                    <wp:extent cx="2466575" cy="1645754"/>
                    <wp:effectExtent l="0" t="0" r="0" b="0"/>
                    <wp:docPr id="2414384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79903" cy="1654647"/>
                            </a:xfrm>
                            <a:prstGeom prst="rect">
                              <a:avLst/>
                            </a:prstGeom>
                            <a:noFill/>
                            <a:ln>
                              <a:noFill/>
                            </a:ln>
                          </pic:spPr>
                        </pic:pic>
                      </a:graphicData>
                    </a:graphic>
                  </wp:inline>
                </w:drawing>
              </w:r>
            </w:ins>
          </w:p>
        </w:tc>
      </w:tr>
      <w:tr w:rsidR="00BC49F5" w14:paraId="6614017F" w14:textId="77777777" w:rsidTr="00BC49F5">
        <w:trPr>
          <w:ins w:id="153" w:author="Raju Ahmed" w:date="2023-12-03T11:20:00Z"/>
        </w:trPr>
        <w:tc>
          <w:tcPr>
            <w:tcW w:w="5395" w:type="dxa"/>
          </w:tcPr>
          <w:p w14:paraId="4C890CAB" w14:textId="3D47AECE" w:rsidR="00BC49F5" w:rsidRPr="000D5CCA" w:rsidRDefault="00BC49F5" w:rsidP="000D5CCA">
            <w:pPr>
              <w:jc w:val="center"/>
              <w:rPr>
                <w:ins w:id="154" w:author="Raju Ahmed" w:date="2023-12-03T11:20:00Z"/>
                <w:rFonts w:ascii="Times New Roman" w:eastAsia="Calibri" w:hAnsi="Times New Roman" w:cs="Times New Roman"/>
                <w:sz w:val="20"/>
                <w:szCs w:val="20"/>
                <w:rPrChange w:id="155" w:author="Raju Ahmed" w:date="2023-12-03T11:24:00Z">
                  <w:rPr>
                    <w:ins w:id="156" w:author="Raju Ahmed" w:date="2023-12-03T11:20:00Z"/>
                    <w:rFonts w:ascii="Times New Roman" w:eastAsia="Calibri" w:hAnsi="Times New Roman" w:cs="Times New Roman"/>
                    <w:sz w:val="24"/>
                    <w:szCs w:val="24"/>
                  </w:rPr>
                </w:rPrChange>
              </w:rPr>
              <w:pPrChange w:id="157" w:author="Raju Ahmed" w:date="2023-12-03T11:24:00Z">
                <w:pPr/>
              </w:pPrChange>
            </w:pPr>
            <w:ins w:id="158" w:author="Raju Ahmed" w:date="2023-12-03T11:21:00Z">
              <w:r w:rsidRPr="000D5CCA">
                <w:rPr>
                  <w:rFonts w:ascii="Times New Roman" w:eastAsia="Calibri" w:hAnsi="Times New Roman" w:cs="Times New Roman"/>
                  <w:sz w:val="20"/>
                  <w:szCs w:val="20"/>
                  <w:rPrChange w:id="159" w:author="Raju Ahmed" w:date="2023-12-03T11:24:00Z">
                    <w:rPr>
                      <w:rFonts w:ascii="Times New Roman" w:eastAsia="Calibri" w:hAnsi="Times New Roman" w:cs="Times New Roman"/>
                      <w:sz w:val="24"/>
                      <w:szCs w:val="24"/>
                    </w:rPr>
                  </w:rPrChange>
                </w:rPr>
                <w:t xml:space="preserve">Table 1: </w:t>
              </w:r>
            </w:ins>
            <w:ins w:id="160" w:author="Raju Ahmed" w:date="2023-12-03T11:23:00Z">
              <w:r w:rsidRPr="000D5CCA">
                <w:rPr>
                  <w:rFonts w:ascii="Times New Roman" w:eastAsia="Calibri" w:hAnsi="Times New Roman" w:cs="Times New Roman"/>
                  <w:sz w:val="20"/>
                  <w:szCs w:val="20"/>
                  <w:rPrChange w:id="161" w:author="Raju Ahmed" w:date="2023-12-03T11:24:00Z">
                    <w:rPr>
                      <w:rFonts w:ascii="Times New Roman" w:eastAsia="Calibri" w:hAnsi="Times New Roman" w:cs="Times New Roman"/>
                      <w:sz w:val="24"/>
                      <w:szCs w:val="24"/>
                    </w:rPr>
                  </w:rPrChange>
                </w:rPr>
                <w:t>Distribution of sentiment scores of top 20 offensive words</w:t>
              </w:r>
            </w:ins>
          </w:p>
        </w:tc>
        <w:tc>
          <w:tcPr>
            <w:tcW w:w="5395" w:type="dxa"/>
          </w:tcPr>
          <w:p w14:paraId="40B7CBD8" w14:textId="002FF997" w:rsidR="00BC49F5" w:rsidRPr="000D5CCA" w:rsidRDefault="00BC49F5" w:rsidP="000D5CCA">
            <w:pPr>
              <w:jc w:val="center"/>
              <w:rPr>
                <w:ins w:id="162" w:author="Raju Ahmed" w:date="2023-12-03T11:20:00Z"/>
                <w:rFonts w:ascii="Times New Roman" w:eastAsia="Calibri" w:hAnsi="Times New Roman" w:cs="Times New Roman"/>
                <w:sz w:val="20"/>
                <w:szCs w:val="20"/>
                <w:rPrChange w:id="163" w:author="Raju Ahmed" w:date="2023-12-03T11:24:00Z">
                  <w:rPr>
                    <w:ins w:id="164" w:author="Raju Ahmed" w:date="2023-12-03T11:20:00Z"/>
                    <w:rFonts w:ascii="Times New Roman" w:eastAsia="Calibri" w:hAnsi="Times New Roman" w:cs="Times New Roman"/>
                    <w:sz w:val="24"/>
                    <w:szCs w:val="24"/>
                  </w:rPr>
                </w:rPrChange>
              </w:rPr>
              <w:pPrChange w:id="165" w:author="Raju Ahmed" w:date="2023-12-03T11:24:00Z">
                <w:pPr/>
              </w:pPrChange>
            </w:pPr>
            <w:ins w:id="166" w:author="Raju Ahmed" w:date="2023-12-03T11:22:00Z">
              <w:r w:rsidRPr="000D5CCA">
                <w:rPr>
                  <w:rFonts w:ascii="Times New Roman" w:eastAsia="Calibri" w:hAnsi="Times New Roman" w:cs="Times New Roman"/>
                  <w:sz w:val="20"/>
                  <w:szCs w:val="20"/>
                  <w:rPrChange w:id="167" w:author="Raju Ahmed" w:date="2023-12-03T11:24:00Z">
                    <w:rPr>
                      <w:rFonts w:ascii="Times New Roman" w:eastAsia="Calibri" w:hAnsi="Times New Roman" w:cs="Times New Roman"/>
                      <w:sz w:val="24"/>
                      <w:szCs w:val="24"/>
                    </w:rPr>
                  </w:rPrChange>
                </w:rPr>
                <w:t xml:space="preserve">Figure </w:t>
              </w:r>
            </w:ins>
            <w:ins w:id="168" w:author="Raju Ahmed" w:date="2023-12-03T11:28:00Z">
              <w:r w:rsidR="002015CB">
                <w:rPr>
                  <w:rFonts w:ascii="Times New Roman" w:eastAsia="Calibri" w:hAnsi="Times New Roman" w:cs="Times New Roman"/>
                  <w:sz w:val="20"/>
                  <w:szCs w:val="20"/>
                </w:rPr>
                <w:t>4</w:t>
              </w:r>
            </w:ins>
            <w:ins w:id="169" w:author="Raju Ahmed" w:date="2023-12-03T11:22:00Z">
              <w:r w:rsidRPr="000D5CCA">
                <w:rPr>
                  <w:rFonts w:ascii="Times New Roman" w:eastAsia="Calibri" w:hAnsi="Times New Roman" w:cs="Times New Roman"/>
                  <w:sz w:val="20"/>
                  <w:szCs w:val="20"/>
                  <w:rPrChange w:id="170" w:author="Raju Ahmed" w:date="2023-12-03T11:24:00Z">
                    <w:rPr>
                      <w:rFonts w:ascii="Times New Roman" w:eastAsia="Calibri" w:hAnsi="Times New Roman" w:cs="Times New Roman"/>
                      <w:sz w:val="24"/>
                      <w:szCs w:val="24"/>
                    </w:rPr>
                  </w:rPrChange>
                </w:rPr>
                <w:t xml:space="preserve">: Top 10 </w:t>
              </w:r>
            </w:ins>
            <w:ins w:id="171" w:author="Raju Ahmed" w:date="2023-12-03T11:23:00Z">
              <w:r w:rsidRPr="000D5CCA">
                <w:rPr>
                  <w:rFonts w:ascii="Times New Roman" w:eastAsia="Calibri" w:hAnsi="Times New Roman" w:cs="Times New Roman"/>
                  <w:sz w:val="20"/>
                  <w:szCs w:val="20"/>
                  <w:rPrChange w:id="172" w:author="Raju Ahmed" w:date="2023-12-03T11:24:00Z">
                    <w:rPr>
                      <w:rFonts w:ascii="Times New Roman" w:eastAsia="Calibri" w:hAnsi="Times New Roman" w:cs="Times New Roman"/>
                      <w:sz w:val="24"/>
                      <w:szCs w:val="24"/>
                    </w:rPr>
                  </w:rPrChange>
                </w:rPr>
                <w:t>offensive</w:t>
              </w:r>
            </w:ins>
            <w:ins w:id="173" w:author="Raju Ahmed" w:date="2023-12-03T11:22:00Z">
              <w:r w:rsidRPr="000D5CCA">
                <w:rPr>
                  <w:rFonts w:ascii="Times New Roman" w:eastAsia="Calibri" w:hAnsi="Times New Roman" w:cs="Times New Roman"/>
                  <w:sz w:val="20"/>
                  <w:szCs w:val="20"/>
                  <w:rPrChange w:id="174" w:author="Raju Ahmed" w:date="2023-12-03T11:24:00Z">
                    <w:rPr>
                      <w:rFonts w:ascii="Times New Roman" w:eastAsia="Calibri" w:hAnsi="Times New Roman" w:cs="Times New Roman"/>
                      <w:sz w:val="24"/>
                      <w:szCs w:val="24"/>
                    </w:rPr>
                  </w:rPrChange>
                </w:rPr>
                <w:t xml:space="preserve"> words and associated mean sentiment scores with standard deviation</w:t>
              </w:r>
            </w:ins>
          </w:p>
        </w:tc>
      </w:tr>
    </w:tbl>
    <w:p w14:paraId="1FC0F3FE" w14:textId="77777777" w:rsidR="00BC49F5" w:rsidRDefault="00BC49F5" w:rsidP="005F675B">
      <w:pPr>
        <w:ind w:firstLine="720"/>
        <w:rPr>
          <w:rFonts w:ascii="Times New Roman" w:eastAsia="Calibri" w:hAnsi="Times New Roman" w:cs="Times New Roman"/>
          <w:sz w:val="24"/>
          <w:szCs w:val="24"/>
        </w:rPr>
      </w:pPr>
    </w:p>
    <w:p w14:paraId="1C0ED6AB" w14:textId="0F4E6EA3" w:rsidR="008622D4" w:rsidRDefault="008622D4" w:rsidP="008622D4">
      <w:pPr>
        <w:rPr>
          <w:rFonts w:ascii="Times New Roman" w:eastAsia="Calibri" w:hAnsi="Times New Roman" w:cs="Times New Roman"/>
          <w:sz w:val="24"/>
          <w:szCs w:val="24"/>
        </w:rPr>
      </w:pPr>
      <w:del w:id="175" w:author="Raju Ahmed" w:date="2023-12-03T11:20:00Z">
        <w:r w:rsidDel="00BC49F5">
          <w:rPr>
            <w:noProof/>
          </w:rPr>
          <w:lastRenderedPageBreak/>
          <w:drawing>
            <wp:inline distT="0" distB="0" distL="0" distR="0" wp14:anchorId="67A92745" wp14:editId="4EF71019">
              <wp:extent cx="3169920" cy="2355702"/>
              <wp:effectExtent l="0" t="0" r="0" b="6985"/>
              <wp:docPr id="789767036"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767036" name="Picture 1" descr="A table with numbers and letters&#10;&#10;Description automatically generated"/>
                      <pic:cNvPicPr/>
                    </pic:nvPicPr>
                    <pic:blipFill>
                      <a:blip r:embed="rId23"/>
                      <a:stretch>
                        <a:fillRect/>
                      </a:stretch>
                    </pic:blipFill>
                    <pic:spPr>
                      <a:xfrm>
                        <a:off x="0" y="0"/>
                        <a:ext cx="3169920" cy="2355702"/>
                      </a:xfrm>
                      <a:prstGeom prst="rect">
                        <a:avLst/>
                      </a:prstGeom>
                    </pic:spPr>
                  </pic:pic>
                </a:graphicData>
              </a:graphic>
            </wp:inline>
          </w:drawing>
        </w:r>
      </w:del>
      <w:r w:rsidRPr="008622D4">
        <w:rPr>
          <w:noProof/>
        </w:rPr>
        <w:t xml:space="preserve"> </w:t>
      </w:r>
      <w:del w:id="176" w:author="Raju Ahmed" w:date="2023-11-30T00:18:00Z">
        <w:r w:rsidDel="008042AA">
          <w:rPr>
            <w:noProof/>
          </w:rPr>
          <w:drawing>
            <wp:inline distT="0" distB="0" distL="0" distR="0" wp14:anchorId="5DB61442" wp14:editId="17837437">
              <wp:extent cx="3641725" cy="2610769"/>
              <wp:effectExtent l="0" t="0" r="0" b="0"/>
              <wp:docPr id="255515309" name="Picture 1" descr="A graph with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515309" name="Picture 1" descr="A graph with green squares&#10;&#10;Description automatically generated"/>
                      <pic:cNvPicPr/>
                    </pic:nvPicPr>
                    <pic:blipFill>
                      <a:blip r:embed="rId24"/>
                      <a:stretch>
                        <a:fillRect/>
                      </a:stretch>
                    </pic:blipFill>
                    <pic:spPr>
                      <a:xfrm>
                        <a:off x="0" y="0"/>
                        <a:ext cx="3648420" cy="2615569"/>
                      </a:xfrm>
                      <a:prstGeom prst="rect">
                        <a:avLst/>
                      </a:prstGeom>
                    </pic:spPr>
                  </pic:pic>
                </a:graphicData>
              </a:graphic>
            </wp:inline>
          </w:drawing>
        </w:r>
      </w:del>
    </w:p>
    <w:p w14:paraId="5E9C5685" w14:textId="77777777" w:rsidR="008622D4" w:rsidRDefault="008622D4" w:rsidP="005F675B">
      <w:pPr>
        <w:spacing w:before="240" w:after="240" w:line="259" w:lineRule="auto"/>
        <w:rPr>
          <w:rFonts w:ascii="Times New Roman" w:eastAsia="Calibri" w:hAnsi="Times New Roman" w:cs="Times New Roman"/>
          <w:sz w:val="24"/>
          <w:szCs w:val="24"/>
        </w:rPr>
        <w:sectPr w:rsidR="008622D4" w:rsidSect="005F675B">
          <w:headerReference w:type="default" r:id="rId25"/>
          <w:footerReference w:type="default" r:id="rId26"/>
          <w:headerReference w:type="first" r:id="rId27"/>
          <w:pgSz w:w="12240" w:h="15840"/>
          <w:pgMar w:top="720" w:right="720" w:bottom="720" w:left="720" w:header="720" w:footer="720" w:gutter="0"/>
          <w:cols w:space="720"/>
          <w:titlePg/>
          <w:docGrid w:linePitch="299"/>
        </w:sectPr>
      </w:pPr>
    </w:p>
    <w:p w14:paraId="5239E506" w14:textId="77777777" w:rsidR="008622D4" w:rsidRDefault="008622D4" w:rsidP="005F675B">
      <w:pPr>
        <w:spacing w:line="276" w:lineRule="auto"/>
        <w:rPr>
          <w:rFonts w:ascii="Times New Roman" w:eastAsia="Calibri" w:hAnsi="Times New Roman" w:cs="Times New Roman"/>
          <w:sz w:val="24"/>
          <w:szCs w:val="24"/>
        </w:rPr>
        <w:sectPr w:rsidR="008622D4" w:rsidSect="005F675B">
          <w:headerReference w:type="default" r:id="rId28"/>
          <w:footerReference w:type="default" r:id="rId29"/>
          <w:headerReference w:type="first" r:id="rId30"/>
          <w:footerReference w:type="first" r:id="rId31"/>
          <w:type w:val="continuous"/>
          <w:pgSz w:w="12240" w:h="15840"/>
          <w:pgMar w:top="720" w:right="720" w:bottom="720" w:left="720" w:header="720" w:footer="720" w:gutter="0"/>
          <w:cols w:num="2" w:space="720"/>
          <w:titlePg/>
          <w:docGrid w:linePitch="299"/>
        </w:sectPr>
      </w:pPr>
    </w:p>
    <w:p w14:paraId="6D819E43" w14:textId="1416B24B" w:rsidR="007243F9" w:rsidRPr="0064593E" w:rsidRDefault="00000000" w:rsidP="005F675B">
      <w:pPr>
        <w:spacing w:line="276" w:lineRule="auto"/>
        <w:rPr>
          <w:rFonts w:ascii="Times New Roman" w:eastAsia="Arial" w:hAnsi="Times New Roman" w:cs="Times New Roman"/>
          <w:sz w:val="24"/>
          <w:szCs w:val="24"/>
        </w:rPr>
      </w:pPr>
      <w:r w:rsidRPr="002E4EDB">
        <w:rPr>
          <w:rFonts w:ascii="Times New Roman" w:eastAsia="Calibri" w:hAnsi="Times New Roman" w:cs="Times New Roman"/>
          <w:sz w:val="24"/>
          <w:szCs w:val="24"/>
        </w:rPr>
        <w:t>Analyzing the offensive words and sentiment score</w:t>
      </w:r>
      <w:r w:rsidR="000E57C0">
        <w:rPr>
          <w:rFonts w:ascii="Times New Roman" w:eastAsia="Calibri" w:hAnsi="Times New Roman" w:cs="Times New Roman"/>
          <w:sz w:val="24"/>
          <w:szCs w:val="24"/>
        </w:rPr>
        <w:t xml:space="preserve"> </w:t>
      </w:r>
      <w:r w:rsidRPr="002E4EDB">
        <w:rPr>
          <w:rFonts w:ascii="Times New Roman" w:eastAsia="Calibri" w:hAnsi="Times New Roman" w:cs="Times New Roman"/>
          <w:sz w:val="24"/>
          <w:szCs w:val="24"/>
        </w:rPr>
        <w:t xml:space="preserve">we </w:t>
      </w:r>
      <w:r w:rsidR="00EE0689">
        <w:rPr>
          <w:rFonts w:ascii="Times New Roman" w:eastAsia="Calibri" w:hAnsi="Times New Roman" w:cs="Times New Roman"/>
          <w:sz w:val="24"/>
          <w:szCs w:val="24"/>
        </w:rPr>
        <w:t xml:space="preserve">discovered a few </w:t>
      </w:r>
      <w:r w:rsidRPr="002E4EDB">
        <w:rPr>
          <w:rFonts w:ascii="Times New Roman" w:eastAsia="Calibri" w:hAnsi="Times New Roman" w:cs="Times New Roman"/>
          <w:sz w:val="24"/>
          <w:szCs w:val="24"/>
        </w:rPr>
        <w:t>interesting facts</w:t>
      </w:r>
      <w:r w:rsidR="00EE0689">
        <w:rPr>
          <w:rFonts w:ascii="Times New Roman" w:eastAsia="Calibri" w:hAnsi="Times New Roman" w:cs="Times New Roman"/>
          <w:sz w:val="24"/>
          <w:szCs w:val="24"/>
        </w:rPr>
        <w:t>, t</w:t>
      </w:r>
      <w:r w:rsidRPr="002E4EDB">
        <w:rPr>
          <w:rFonts w:ascii="Times New Roman" w:eastAsia="Calibri" w:hAnsi="Times New Roman" w:cs="Times New Roman"/>
          <w:sz w:val="24"/>
          <w:szCs w:val="24"/>
        </w:rPr>
        <w:t>raditional offensive languages are generally associated with poor sentiment scores</w:t>
      </w:r>
      <w:ins w:id="177" w:author="Raju Ahmed" w:date="2023-12-03T11:23:00Z">
        <w:r w:rsidR="00BC49F5">
          <w:rPr>
            <w:rFonts w:ascii="Times New Roman" w:eastAsia="Calibri" w:hAnsi="Times New Roman" w:cs="Times New Roman"/>
            <w:sz w:val="24"/>
            <w:szCs w:val="24"/>
          </w:rPr>
          <w:t xml:space="preserve">, as shown in </w:t>
        </w:r>
      </w:ins>
      <w:ins w:id="178" w:author="Raju Ahmed" w:date="2023-12-03T11:24:00Z">
        <w:r w:rsidR="00BC49F5">
          <w:rPr>
            <w:rFonts w:ascii="Times New Roman" w:eastAsia="Calibri" w:hAnsi="Times New Roman" w:cs="Times New Roman"/>
            <w:sz w:val="24"/>
            <w:szCs w:val="24"/>
          </w:rPr>
          <w:t>Figure 3</w:t>
        </w:r>
      </w:ins>
      <w:ins w:id="179" w:author="Raju Ahmed" w:date="2023-11-30T00:17:00Z">
        <w:r w:rsidR="008042AA">
          <w:rPr>
            <w:rFonts w:ascii="Times New Roman" w:eastAsia="Calibri" w:hAnsi="Times New Roman" w:cs="Times New Roman"/>
            <w:sz w:val="24"/>
            <w:szCs w:val="24"/>
          </w:rPr>
          <w:t xml:space="preserve">. The count of the offensive words with low </w:t>
        </w:r>
      </w:ins>
      <w:ins w:id="180" w:author="Raju Ahmed" w:date="2023-11-30T00:18:00Z">
        <w:r w:rsidR="008042AA">
          <w:rPr>
            <w:rFonts w:ascii="Times New Roman" w:eastAsia="Calibri" w:hAnsi="Times New Roman" w:cs="Times New Roman"/>
            <w:sz w:val="24"/>
            <w:szCs w:val="24"/>
          </w:rPr>
          <w:t xml:space="preserve">median sentiment can therefore be an interesting variable to predict the draft pick. </w:t>
        </w:r>
      </w:ins>
      <w:del w:id="181" w:author="Raju Ahmed" w:date="2023-11-30T00:18:00Z">
        <w:r w:rsidR="00EE0689" w:rsidDel="008042AA">
          <w:rPr>
            <w:rFonts w:ascii="Times New Roman" w:eastAsia="Calibri" w:hAnsi="Times New Roman" w:cs="Times New Roman"/>
            <w:sz w:val="24"/>
            <w:szCs w:val="24"/>
          </w:rPr>
          <w:delText>, t</w:delText>
        </w:r>
        <w:r w:rsidRPr="002E4EDB" w:rsidDel="008042AA">
          <w:rPr>
            <w:rFonts w:ascii="Times New Roman" w:eastAsia="Calibri" w:hAnsi="Times New Roman" w:cs="Times New Roman"/>
            <w:sz w:val="24"/>
            <w:szCs w:val="24"/>
          </w:rPr>
          <w:delText xml:space="preserve">he leftmost four words (Figure </w:delText>
        </w:r>
        <w:r w:rsidR="000E57C0" w:rsidDel="008042AA">
          <w:rPr>
            <w:rFonts w:ascii="Times New Roman" w:eastAsia="Calibri" w:hAnsi="Times New Roman" w:cs="Times New Roman"/>
            <w:sz w:val="24"/>
            <w:szCs w:val="24"/>
          </w:rPr>
          <w:delText>6</w:delText>
        </w:r>
        <w:r w:rsidRPr="002E4EDB" w:rsidDel="008042AA">
          <w:rPr>
            <w:rFonts w:ascii="Times New Roman" w:eastAsia="Calibri" w:hAnsi="Times New Roman" w:cs="Times New Roman"/>
            <w:sz w:val="24"/>
            <w:szCs w:val="24"/>
          </w:rPr>
          <w:delText>) are generally associated with a negative sentiment</w:delText>
        </w:r>
        <w:r w:rsidR="00EE0689" w:rsidDel="008042AA">
          <w:rPr>
            <w:rFonts w:ascii="Times New Roman" w:eastAsia="Calibri" w:hAnsi="Times New Roman" w:cs="Times New Roman"/>
            <w:sz w:val="24"/>
            <w:szCs w:val="24"/>
          </w:rPr>
          <w:delText>, and t</w:delText>
        </w:r>
        <w:r w:rsidRPr="002E4EDB" w:rsidDel="008042AA">
          <w:rPr>
            <w:rFonts w:ascii="Times New Roman" w:eastAsia="Calibri" w:hAnsi="Times New Roman" w:cs="Times New Roman"/>
            <w:sz w:val="24"/>
            <w:szCs w:val="24"/>
          </w:rPr>
          <w:delText xml:space="preserve">he top words are an indication of unfavorable fan sentiment. </w:delText>
        </w:r>
      </w:del>
    </w:p>
    <w:p w14:paraId="7F0BD704" w14:textId="74156BF5" w:rsidR="007243F9" w:rsidRPr="0064593E" w:rsidRDefault="008042AA" w:rsidP="0064593E">
      <w:pPr>
        <w:spacing w:line="276" w:lineRule="auto"/>
        <w:rPr>
          <w:rFonts w:ascii="Times New Roman" w:eastAsia="Arial" w:hAnsi="Times New Roman" w:cs="Times New Roman"/>
          <w:b/>
          <w:bCs/>
          <w:sz w:val="24"/>
          <w:szCs w:val="24"/>
        </w:rPr>
      </w:pPr>
      <w:ins w:id="182" w:author="Raju Ahmed" w:date="2023-11-30T00:21:00Z">
        <w:r>
          <w:rPr>
            <w:rFonts w:ascii="Times New Roman" w:eastAsia="Arial" w:hAnsi="Times New Roman" w:cs="Times New Roman"/>
            <w:b/>
            <w:bCs/>
            <w:sz w:val="24"/>
            <w:szCs w:val="24"/>
          </w:rPr>
          <w:t>iv.</w:t>
        </w:r>
      </w:ins>
      <w:r w:rsidRPr="0064593E">
        <w:rPr>
          <w:rFonts w:ascii="Times New Roman" w:eastAsia="Arial" w:hAnsi="Times New Roman" w:cs="Times New Roman"/>
          <w:b/>
          <w:bCs/>
          <w:sz w:val="24"/>
          <w:szCs w:val="24"/>
        </w:rPr>
        <w:t>Team Sentiment</w:t>
      </w:r>
    </w:p>
    <w:p w14:paraId="0444B136" w14:textId="22608212" w:rsidR="007243F9" w:rsidRPr="002E4EDB" w:rsidRDefault="00000000" w:rsidP="00297295">
      <w:pPr>
        <w:rPr>
          <w:rFonts w:ascii="Times New Roman" w:eastAsia="Calibri" w:hAnsi="Times New Roman" w:cs="Times New Roman"/>
          <w:sz w:val="24"/>
          <w:szCs w:val="24"/>
        </w:rPr>
      </w:pPr>
      <w:r w:rsidRPr="0064593E">
        <w:rPr>
          <w:rFonts w:ascii="Times New Roman" w:eastAsia="Calibri" w:hAnsi="Times New Roman" w:cs="Times New Roman"/>
          <w:b/>
          <w:sz w:val="24"/>
          <w:szCs w:val="24"/>
        </w:rPr>
        <w:tab/>
      </w:r>
      <w:r w:rsidRPr="0064593E">
        <w:rPr>
          <w:rFonts w:ascii="Times New Roman" w:eastAsia="Calibri" w:hAnsi="Times New Roman" w:cs="Times New Roman"/>
          <w:bCs/>
          <w:sz w:val="24"/>
          <w:szCs w:val="24"/>
        </w:rPr>
        <w:t>Beyo</w:t>
      </w:r>
      <w:r w:rsidRPr="002E4EDB">
        <w:rPr>
          <w:rFonts w:ascii="Times New Roman" w:eastAsia="Calibri" w:hAnsi="Times New Roman" w:cs="Times New Roman"/>
          <w:sz w:val="24"/>
          <w:szCs w:val="24"/>
        </w:rPr>
        <w:t xml:space="preserve">nd the player’s draft positions and </w:t>
      </w:r>
      <w:r w:rsidR="000E57C0">
        <w:rPr>
          <w:rFonts w:ascii="Times New Roman" w:eastAsia="Calibri" w:hAnsi="Times New Roman" w:cs="Times New Roman"/>
          <w:sz w:val="24"/>
          <w:szCs w:val="24"/>
        </w:rPr>
        <w:t>social media</w:t>
      </w:r>
      <w:r w:rsidRPr="002E4EDB">
        <w:rPr>
          <w:rFonts w:ascii="Times New Roman" w:eastAsia="Calibri" w:hAnsi="Times New Roman" w:cs="Times New Roman"/>
          <w:sz w:val="24"/>
          <w:szCs w:val="24"/>
        </w:rPr>
        <w:t xml:space="preserve"> vernacular, we had a final question of the draft data about how to compare the effect of each team’s fans on the comment collection process as most comments were generated by fans, and fans are generally loyal to a team as opposed to the entirety of the NFL. </w:t>
      </w:r>
    </w:p>
    <w:p w14:paraId="5A4F28BA" w14:textId="718A1975" w:rsidR="007243F9" w:rsidRPr="002E4EDB" w:rsidRDefault="00000000" w:rsidP="00297295">
      <w:pPr>
        <w:rPr>
          <w:rFonts w:ascii="Times New Roman" w:eastAsia="Calibri" w:hAnsi="Times New Roman" w:cs="Times New Roman"/>
          <w:sz w:val="24"/>
          <w:szCs w:val="24"/>
        </w:rPr>
      </w:pPr>
      <w:r w:rsidRPr="002E4EDB">
        <w:rPr>
          <w:rFonts w:ascii="Times New Roman" w:eastAsia="Calibri" w:hAnsi="Times New Roman" w:cs="Times New Roman"/>
          <w:sz w:val="24"/>
          <w:szCs w:val="24"/>
        </w:rPr>
        <w:tab/>
        <w:t>By and large, the team’s sentiments had similar shapes clustered around zero but with a slight positive skew</w:t>
      </w:r>
      <w:r w:rsidR="000E57C0">
        <w:rPr>
          <w:rFonts w:ascii="Times New Roman" w:eastAsia="Calibri" w:hAnsi="Times New Roman" w:cs="Times New Roman"/>
          <w:sz w:val="24"/>
          <w:szCs w:val="24"/>
        </w:rPr>
        <w:t xml:space="preserve"> </w:t>
      </w:r>
      <w:r w:rsidRPr="002E4EDB">
        <w:rPr>
          <w:rFonts w:ascii="Times New Roman" w:eastAsia="Calibri" w:hAnsi="Times New Roman" w:cs="Times New Roman"/>
          <w:sz w:val="24"/>
          <w:szCs w:val="24"/>
        </w:rPr>
        <w:t xml:space="preserve">(Figure </w:t>
      </w:r>
      <w:r w:rsidR="000E57C0">
        <w:rPr>
          <w:rFonts w:ascii="Times New Roman" w:eastAsia="Calibri" w:hAnsi="Times New Roman" w:cs="Times New Roman"/>
          <w:sz w:val="24"/>
          <w:szCs w:val="24"/>
        </w:rPr>
        <w:t>7</w:t>
      </w:r>
      <w:r w:rsidRPr="002E4EDB">
        <w:rPr>
          <w:rFonts w:ascii="Times New Roman" w:eastAsia="Calibri" w:hAnsi="Times New Roman" w:cs="Times New Roman"/>
          <w:sz w:val="24"/>
          <w:szCs w:val="24"/>
        </w:rPr>
        <w:t>). This is in line with the general distribution (Figure 3) and confirms that no team is responsible for a disproportionate number of positive or negative comments.</w:t>
      </w:r>
    </w:p>
    <w:p w14:paraId="29DA45AF" w14:textId="77777777" w:rsidR="007243F9" w:rsidRPr="002E4EDB" w:rsidRDefault="007243F9" w:rsidP="00297295">
      <w:pPr>
        <w:rPr>
          <w:rFonts w:ascii="Times New Roman" w:eastAsia="Calibri" w:hAnsi="Times New Roman" w:cs="Times New Roman"/>
          <w:sz w:val="24"/>
          <w:szCs w:val="24"/>
        </w:rPr>
      </w:pPr>
    </w:p>
    <w:p w14:paraId="35B00372" w14:textId="6328EC0C" w:rsidR="007243F9" w:rsidRPr="002E4EDB" w:rsidRDefault="00000000" w:rsidP="00EE0689">
      <w:pPr>
        <w:jc w:val="center"/>
        <w:rPr>
          <w:rFonts w:ascii="Times New Roman" w:eastAsia="Calibri" w:hAnsi="Times New Roman" w:cs="Times New Roman"/>
          <w:sz w:val="24"/>
          <w:szCs w:val="24"/>
        </w:rPr>
      </w:pPr>
      <w:r w:rsidRPr="002E4EDB">
        <w:rPr>
          <w:rFonts w:ascii="Times New Roman" w:eastAsia="Calibri" w:hAnsi="Times New Roman" w:cs="Times New Roman"/>
          <w:noProof/>
          <w:sz w:val="24"/>
          <w:szCs w:val="24"/>
        </w:rPr>
        <w:drawing>
          <wp:inline distT="114300" distB="114300" distL="114300" distR="114300" wp14:anchorId="4B5E1DAB" wp14:editId="546B2533">
            <wp:extent cx="3364230" cy="1790700"/>
            <wp:effectExtent l="0" t="0" r="7620" b="0"/>
            <wp:docPr id="14216391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2"/>
                    <a:srcRect/>
                    <a:stretch>
                      <a:fillRect/>
                    </a:stretch>
                  </pic:blipFill>
                  <pic:spPr>
                    <a:xfrm>
                      <a:off x="0" y="0"/>
                      <a:ext cx="3364750" cy="1790977"/>
                    </a:xfrm>
                    <a:prstGeom prst="rect">
                      <a:avLst/>
                    </a:prstGeom>
                    <a:ln/>
                  </pic:spPr>
                </pic:pic>
              </a:graphicData>
            </a:graphic>
          </wp:inline>
        </w:drawing>
      </w:r>
      <w:r w:rsidR="0064593E" w:rsidRPr="002E4EDB">
        <w:rPr>
          <w:rFonts w:ascii="Times New Roman" w:eastAsia="Calibri" w:hAnsi="Times New Roman" w:cs="Times New Roman"/>
          <w:noProof/>
          <w:sz w:val="24"/>
          <w:szCs w:val="24"/>
        </w:rPr>
        <w:drawing>
          <wp:inline distT="114300" distB="114300" distL="114300" distR="114300" wp14:anchorId="33F4742F" wp14:editId="4D465B96">
            <wp:extent cx="3211830" cy="1714500"/>
            <wp:effectExtent l="0" t="0" r="7620" b="0"/>
            <wp:docPr id="1421639113" name="image10.png" descr="A graph with a line and a line&#10;&#10;Description automatically generated"/>
            <wp:cNvGraphicFramePr/>
            <a:graphic xmlns:a="http://schemas.openxmlformats.org/drawingml/2006/main">
              <a:graphicData uri="http://schemas.openxmlformats.org/drawingml/2006/picture">
                <pic:pic xmlns:pic="http://schemas.openxmlformats.org/drawingml/2006/picture">
                  <pic:nvPicPr>
                    <pic:cNvPr id="1421639113" name="image10.png" descr="A graph with a line and a line&#10;&#10;Description automatically generated"/>
                    <pic:cNvPicPr preferRelativeResize="0"/>
                  </pic:nvPicPr>
                  <pic:blipFill>
                    <a:blip r:embed="rId33"/>
                    <a:srcRect/>
                    <a:stretch>
                      <a:fillRect/>
                    </a:stretch>
                  </pic:blipFill>
                  <pic:spPr>
                    <a:xfrm>
                      <a:off x="0" y="0"/>
                      <a:ext cx="3212077" cy="1714632"/>
                    </a:xfrm>
                    <a:prstGeom prst="rect">
                      <a:avLst/>
                    </a:prstGeom>
                    <a:ln/>
                  </pic:spPr>
                </pic:pic>
              </a:graphicData>
            </a:graphic>
          </wp:inline>
        </w:drawing>
      </w:r>
    </w:p>
    <w:p w14:paraId="3C810115" w14:textId="2B1D0E76" w:rsidR="007243F9" w:rsidRPr="002E4EDB" w:rsidRDefault="00000000" w:rsidP="0064593E">
      <w:pPr>
        <w:ind w:firstLine="720"/>
        <w:rPr>
          <w:rFonts w:ascii="Times New Roman" w:eastAsia="Calibri" w:hAnsi="Times New Roman" w:cs="Times New Roman"/>
          <w:sz w:val="24"/>
          <w:szCs w:val="24"/>
        </w:rPr>
      </w:pPr>
      <w:r w:rsidRPr="002E4EDB">
        <w:rPr>
          <w:rFonts w:ascii="Times New Roman" w:eastAsia="Calibri" w:hAnsi="Times New Roman" w:cs="Times New Roman"/>
          <w:sz w:val="24"/>
          <w:szCs w:val="24"/>
        </w:rPr>
        <w:t xml:space="preserve">Figure </w:t>
      </w:r>
      <w:del w:id="183" w:author="Raju Ahmed" w:date="2023-12-03T11:28:00Z">
        <w:r w:rsidR="000E57C0" w:rsidDel="002015CB">
          <w:rPr>
            <w:rFonts w:ascii="Times New Roman" w:eastAsia="Calibri" w:hAnsi="Times New Roman" w:cs="Times New Roman"/>
            <w:sz w:val="24"/>
            <w:szCs w:val="24"/>
          </w:rPr>
          <w:delText>7</w:delText>
        </w:r>
      </w:del>
      <w:ins w:id="184" w:author="Raju Ahmed" w:date="2023-12-03T11:28:00Z">
        <w:r w:rsidR="002015CB">
          <w:rPr>
            <w:rFonts w:ascii="Times New Roman" w:eastAsia="Calibri" w:hAnsi="Times New Roman" w:cs="Times New Roman"/>
            <w:sz w:val="24"/>
            <w:szCs w:val="24"/>
          </w:rPr>
          <w:t>5</w:t>
        </w:r>
      </w:ins>
      <w:r w:rsidRPr="002E4EDB">
        <w:rPr>
          <w:rFonts w:ascii="Times New Roman" w:eastAsia="Calibri" w:hAnsi="Times New Roman" w:cs="Times New Roman"/>
          <w:sz w:val="24"/>
          <w:szCs w:val="24"/>
        </w:rPr>
        <w:t>: Sentiment scores by team</w:t>
      </w:r>
      <w:r w:rsidR="0064593E">
        <w:rPr>
          <w:rFonts w:ascii="Times New Roman" w:eastAsia="Calibri" w:hAnsi="Times New Roman" w:cs="Times New Roman"/>
          <w:sz w:val="24"/>
          <w:szCs w:val="24"/>
        </w:rPr>
        <w:tab/>
      </w:r>
      <w:r w:rsidR="0064593E">
        <w:rPr>
          <w:rFonts w:ascii="Times New Roman" w:eastAsia="Calibri" w:hAnsi="Times New Roman" w:cs="Times New Roman"/>
          <w:sz w:val="24"/>
          <w:szCs w:val="24"/>
        </w:rPr>
        <w:tab/>
        <w:t xml:space="preserve">      </w:t>
      </w:r>
      <w:r w:rsidR="0064593E" w:rsidRPr="002E4EDB">
        <w:rPr>
          <w:rFonts w:ascii="Times New Roman" w:eastAsia="Calibri" w:hAnsi="Times New Roman" w:cs="Times New Roman"/>
          <w:sz w:val="24"/>
          <w:szCs w:val="24"/>
        </w:rPr>
        <w:t xml:space="preserve">Figure </w:t>
      </w:r>
      <w:ins w:id="185" w:author="Raju Ahmed" w:date="2023-12-03T11:28:00Z">
        <w:r w:rsidR="002015CB">
          <w:rPr>
            <w:rFonts w:ascii="Times New Roman" w:eastAsia="Calibri" w:hAnsi="Times New Roman" w:cs="Times New Roman"/>
            <w:sz w:val="24"/>
            <w:szCs w:val="24"/>
          </w:rPr>
          <w:t>6</w:t>
        </w:r>
      </w:ins>
      <w:del w:id="186" w:author="Raju Ahmed" w:date="2023-12-03T11:28:00Z">
        <w:r w:rsidR="0064593E" w:rsidDel="002015CB">
          <w:rPr>
            <w:rFonts w:ascii="Times New Roman" w:eastAsia="Calibri" w:hAnsi="Times New Roman" w:cs="Times New Roman"/>
            <w:sz w:val="24"/>
            <w:szCs w:val="24"/>
          </w:rPr>
          <w:delText>8</w:delText>
        </w:r>
      </w:del>
      <w:r w:rsidR="0064593E" w:rsidRPr="002E4EDB">
        <w:rPr>
          <w:rFonts w:ascii="Times New Roman" w:eastAsia="Calibri" w:hAnsi="Times New Roman" w:cs="Times New Roman"/>
          <w:sz w:val="24"/>
          <w:szCs w:val="24"/>
        </w:rPr>
        <w:t xml:space="preserve">: Proportion of comments </w:t>
      </w:r>
      <w:r w:rsidR="0064593E">
        <w:rPr>
          <w:rFonts w:ascii="Times New Roman" w:eastAsia="Calibri" w:hAnsi="Times New Roman" w:cs="Times New Roman"/>
          <w:sz w:val="24"/>
          <w:szCs w:val="24"/>
        </w:rPr>
        <w:t>to</w:t>
      </w:r>
      <w:r w:rsidR="0064593E" w:rsidRPr="002E4EDB">
        <w:rPr>
          <w:rFonts w:ascii="Times New Roman" w:eastAsia="Calibri" w:hAnsi="Times New Roman" w:cs="Times New Roman"/>
          <w:sz w:val="24"/>
          <w:szCs w:val="24"/>
        </w:rPr>
        <w:t xml:space="preserve"> sentiment by team</w:t>
      </w:r>
    </w:p>
    <w:p w14:paraId="3C136636" w14:textId="77777777" w:rsidR="007243F9" w:rsidRPr="002E4EDB" w:rsidRDefault="007243F9" w:rsidP="00297295">
      <w:pPr>
        <w:rPr>
          <w:rFonts w:ascii="Times New Roman" w:eastAsia="Calibri" w:hAnsi="Times New Roman" w:cs="Times New Roman"/>
          <w:sz w:val="24"/>
          <w:szCs w:val="24"/>
        </w:rPr>
      </w:pPr>
    </w:p>
    <w:p w14:paraId="5E80DFAF" w14:textId="4A4A5552" w:rsidR="00297295" w:rsidRPr="0064593E" w:rsidRDefault="00000000" w:rsidP="00297295">
      <w:pPr>
        <w:rPr>
          <w:rFonts w:ascii="Times New Roman" w:eastAsia="Calibri" w:hAnsi="Times New Roman" w:cs="Times New Roman"/>
          <w:sz w:val="24"/>
          <w:szCs w:val="24"/>
        </w:rPr>
      </w:pPr>
      <w:r w:rsidRPr="002E4EDB">
        <w:rPr>
          <w:rFonts w:ascii="Times New Roman" w:eastAsia="Calibri" w:hAnsi="Times New Roman" w:cs="Times New Roman"/>
          <w:sz w:val="24"/>
          <w:szCs w:val="24"/>
        </w:rPr>
        <w:tab/>
      </w:r>
      <w:del w:id="187" w:author="Raju Ahmed" w:date="2023-11-30T00:21:00Z">
        <w:r w:rsidRPr="002E4EDB" w:rsidDel="008042AA">
          <w:rPr>
            <w:rFonts w:ascii="Times New Roman" w:eastAsia="Calibri" w:hAnsi="Times New Roman" w:cs="Times New Roman"/>
            <w:sz w:val="24"/>
            <w:szCs w:val="24"/>
          </w:rPr>
          <w:delText xml:space="preserve">The biggest outlier appears to be the Philadelphia Eagles, which fits with the general perception of them as a somewhat negative fanbase. </w:delText>
        </w:r>
        <w:r w:rsidR="00EE0689" w:rsidRPr="002E4EDB" w:rsidDel="008042AA">
          <w:rPr>
            <w:rFonts w:ascii="Times New Roman" w:eastAsia="Calibri" w:hAnsi="Times New Roman" w:cs="Times New Roman"/>
            <w:sz w:val="24"/>
            <w:szCs w:val="24"/>
          </w:rPr>
          <w:delText>Overall,</w:delText>
        </w:r>
        <w:r w:rsidRPr="002E4EDB" w:rsidDel="008042AA">
          <w:rPr>
            <w:rFonts w:ascii="Times New Roman" w:eastAsia="Calibri" w:hAnsi="Times New Roman" w:cs="Times New Roman"/>
            <w:sz w:val="24"/>
            <w:szCs w:val="24"/>
          </w:rPr>
          <w:delText xml:space="preserve"> though there only appears to be a loose correlation between team sentiment and other team metrics such as a team’s proportion of overall comments (Figure </w:delText>
        </w:r>
        <w:r w:rsidR="0064593E" w:rsidDel="008042AA">
          <w:rPr>
            <w:rFonts w:ascii="Times New Roman" w:eastAsia="Calibri" w:hAnsi="Times New Roman" w:cs="Times New Roman"/>
            <w:sz w:val="24"/>
            <w:szCs w:val="24"/>
          </w:rPr>
          <w:delText>8</w:delText>
        </w:r>
        <w:r w:rsidRPr="002E4EDB" w:rsidDel="008042AA">
          <w:rPr>
            <w:rFonts w:ascii="Times New Roman" w:eastAsia="Calibri" w:hAnsi="Times New Roman" w:cs="Times New Roman"/>
            <w:sz w:val="24"/>
            <w:szCs w:val="24"/>
          </w:rPr>
          <w:delText xml:space="preserve">). </w:delText>
        </w:r>
      </w:del>
      <w:r w:rsidRPr="002E4EDB">
        <w:rPr>
          <w:rFonts w:ascii="Times New Roman" w:eastAsia="Calibri" w:hAnsi="Times New Roman" w:cs="Times New Roman"/>
          <w:sz w:val="24"/>
          <w:szCs w:val="24"/>
        </w:rPr>
        <w:t xml:space="preserve">One avenue we </w:t>
      </w:r>
      <w:r w:rsidRPr="002E4EDB">
        <w:rPr>
          <w:rFonts w:ascii="Times New Roman" w:eastAsia="Calibri" w:hAnsi="Times New Roman" w:cs="Times New Roman"/>
          <w:sz w:val="24"/>
          <w:szCs w:val="24"/>
        </w:rPr>
        <w:lastRenderedPageBreak/>
        <w:t>intend to explore is whether average sentiment and proportion of count both have predictive power independent of each other.</w:t>
      </w:r>
    </w:p>
    <w:p w14:paraId="1921DDC3" w14:textId="0F3139CA" w:rsidR="007243F9" w:rsidRPr="00FF0631" w:rsidRDefault="00000000">
      <w:pPr>
        <w:pStyle w:val="ListParagraph"/>
        <w:numPr>
          <w:ilvl w:val="0"/>
          <w:numId w:val="4"/>
        </w:numPr>
        <w:rPr>
          <w:rFonts w:ascii="Times New Roman" w:eastAsia="Calibri" w:hAnsi="Times New Roman" w:cs="Times New Roman"/>
          <w:b/>
          <w:sz w:val="24"/>
          <w:szCs w:val="24"/>
          <w:rPrChange w:id="188" w:author="Raju Ahmed" w:date="2023-11-30T00:30:00Z">
            <w:rPr/>
          </w:rPrChange>
        </w:rPr>
        <w:pPrChange w:id="189" w:author="Raju Ahmed" w:date="2023-11-30T00:30:00Z">
          <w:pPr/>
        </w:pPrChange>
      </w:pPr>
      <w:r w:rsidRPr="00FF0631">
        <w:rPr>
          <w:rFonts w:ascii="Times New Roman" w:eastAsia="Arial" w:hAnsi="Times New Roman" w:cs="Times New Roman"/>
          <w:b/>
          <w:sz w:val="24"/>
          <w:szCs w:val="24"/>
          <w:rPrChange w:id="190" w:author="Raju Ahmed" w:date="2023-11-30T00:30:00Z">
            <w:rPr>
              <w:rFonts w:eastAsia="Arial"/>
            </w:rPr>
          </w:rPrChange>
        </w:rPr>
        <w:t xml:space="preserve">Player </w:t>
      </w:r>
      <w:r w:rsidRPr="00FF0631">
        <w:rPr>
          <w:rFonts w:ascii="Times New Roman" w:eastAsia="Calibri" w:hAnsi="Times New Roman" w:cs="Times New Roman"/>
          <w:b/>
          <w:sz w:val="24"/>
          <w:szCs w:val="24"/>
          <w:rPrChange w:id="191" w:author="Raju Ahmed" w:date="2023-11-30T00:30:00Z">
            <w:rPr/>
          </w:rPrChange>
        </w:rPr>
        <w:t>Performance Data Methodology</w:t>
      </w:r>
    </w:p>
    <w:p w14:paraId="762B25B2" w14:textId="37022E33" w:rsidR="0064593E" w:rsidDel="00FF0631" w:rsidRDefault="004430D6" w:rsidP="0064593E">
      <w:pPr>
        <w:ind w:firstLine="720"/>
        <w:rPr>
          <w:del w:id="192" w:author="Raju Ahmed" w:date="2023-11-30T00:30:00Z"/>
          <w:rFonts w:ascii="Times New Roman" w:eastAsia="Arial" w:hAnsi="Times New Roman" w:cs="Times New Roman"/>
          <w:sz w:val="24"/>
          <w:szCs w:val="24"/>
        </w:rPr>
      </w:pPr>
      <w:del w:id="193" w:author="Raju Ahmed" w:date="2023-11-30T00:30:00Z">
        <w:r w:rsidRPr="0064593E" w:rsidDel="00FF0631">
          <w:rPr>
            <w:rFonts w:ascii="Times New Roman" w:eastAsia="Calibri" w:hAnsi="Times New Roman" w:cs="Times New Roman"/>
            <w:bCs/>
            <w:sz w:val="24"/>
            <w:szCs w:val="24"/>
          </w:rPr>
          <w:delText>As</w:delText>
        </w:r>
        <w:r w:rsidDel="00FF0631">
          <w:rPr>
            <w:rFonts w:ascii="Times New Roman" w:eastAsia="Arial" w:hAnsi="Times New Roman" w:cs="Times New Roman"/>
            <w:sz w:val="24"/>
            <w:szCs w:val="24"/>
          </w:rPr>
          <w:delText xml:space="preserve">sessing a player’s contribution is an entire field of NFL analysis. We considered multiple methods along the way, each of which has shaped our reasoning and helped refine our methodology. </w:delText>
        </w:r>
        <w:r w:rsidRPr="002E4EDB" w:rsidDel="00FF0631">
          <w:rPr>
            <w:rFonts w:ascii="Times New Roman" w:eastAsia="Arial" w:hAnsi="Times New Roman" w:cs="Times New Roman"/>
            <w:sz w:val="24"/>
            <w:szCs w:val="24"/>
          </w:rPr>
          <w:delText xml:space="preserve">Our initial approach involved leveraging fantasy football data from the past three complete NFL seasons to establish a comprehensive metric for assessing player value. </w:delText>
        </w:r>
        <w:r w:rsidDel="00FF0631">
          <w:rPr>
            <w:rFonts w:ascii="Times New Roman" w:eastAsia="Arial" w:hAnsi="Times New Roman" w:cs="Times New Roman"/>
            <w:sz w:val="24"/>
            <w:szCs w:val="24"/>
          </w:rPr>
          <w:delText>W</w:delText>
        </w:r>
        <w:r w:rsidRPr="002E4EDB" w:rsidDel="00FF0631">
          <w:rPr>
            <w:rFonts w:ascii="Times New Roman" w:eastAsia="Arial" w:hAnsi="Times New Roman" w:cs="Times New Roman"/>
            <w:sz w:val="24"/>
            <w:szCs w:val="24"/>
          </w:rPr>
          <w:delText xml:space="preserve">e </w:delText>
        </w:r>
        <w:r w:rsidDel="00FF0631">
          <w:rPr>
            <w:rFonts w:ascii="Times New Roman" w:eastAsia="Arial" w:hAnsi="Times New Roman" w:cs="Times New Roman"/>
            <w:sz w:val="24"/>
            <w:szCs w:val="24"/>
          </w:rPr>
          <w:delText>decided against these as scoring methodologies</w:delText>
        </w:r>
        <w:r w:rsidRPr="002E4EDB" w:rsidDel="00FF0631">
          <w:rPr>
            <w:rFonts w:ascii="Times New Roman" w:eastAsia="Arial" w:hAnsi="Times New Roman" w:cs="Times New Roman"/>
            <w:sz w:val="24"/>
            <w:szCs w:val="24"/>
          </w:rPr>
          <w:delText xml:space="preserve"> varied widely across different platforms introducing inconsistencies that hindered our ability to create a consistent and robust player evaluation metric. </w:delText>
        </w:r>
      </w:del>
    </w:p>
    <w:p w14:paraId="30588899" w14:textId="4BF77EBE" w:rsidR="007243F9" w:rsidRPr="002E4EDB" w:rsidDel="00FF0631" w:rsidRDefault="004430D6" w:rsidP="00EE0689">
      <w:pPr>
        <w:spacing w:line="276" w:lineRule="auto"/>
        <w:ind w:firstLine="720"/>
        <w:rPr>
          <w:del w:id="194" w:author="Raju Ahmed" w:date="2023-11-30T00:30:00Z"/>
          <w:rFonts w:ascii="Times New Roman" w:eastAsia="Arial" w:hAnsi="Times New Roman" w:cs="Times New Roman"/>
          <w:sz w:val="24"/>
          <w:szCs w:val="24"/>
        </w:rPr>
      </w:pPr>
      <w:del w:id="195" w:author="Raju Ahmed" w:date="2023-11-30T00:30:00Z">
        <w:r w:rsidDel="00FF0631">
          <w:rPr>
            <w:rFonts w:ascii="Times New Roman" w:eastAsia="Arial" w:hAnsi="Times New Roman" w:cs="Times New Roman"/>
            <w:sz w:val="24"/>
            <w:szCs w:val="24"/>
          </w:rPr>
          <w:delText xml:space="preserve">In light of these issues, </w:delText>
        </w:r>
        <w:r w:rsidRPr="002E4EDB" w:rsidDel="00FF0631">
          <w:rPr>
            <w:rFonts w:ascii="Times New Roman" w:eastAsia="Arial" w:hAnsi="Times New Roman" w:cs="Times New Roman"/>
            <w:sz w:val="24"/>
            <w:szCs w:val="24"/>
          </w:rPr>
          <w:delText xml:space="preserve">we turned to Pro Football Reference, a reputable source of comprehensive player statistics. Data was extracted, including Fantasy Points and Average Fantasy Points Per Game, for a range of player positions. </w:delText>
        </w:r>
        <w:r w:rsidDel="00FF0631">
          <w:rPr>
            <w:rFonts w:ascii="Times New Roman" w:eastAsia="Arial" w:hAnsi="Times New Roman" w:cs="Times New Roman"/>
            <w:sz w:val="24"/>
            <w:szCs w:val="24"/>
          </w:rPr>
          <w:delText>Unfortunately</w:delText>
        </w:r>
        <w:r w:rsidRPr="002E4EDB" w:rsidDel="00FF0631">
          <w:rPr>
            <w:rFonts w:ascii="Times New Roman" w:eastAsia="Arial" w:hAnsi="Times New Roman" w:cs="Times New Roman"/>
            <w:sz w:val="24"/>
            <w:szCs w:val="24"/>
          </w:rPr>
          <w:delText>, there are serious data limitations concerning positions such as punters (P) and offensive linemen (OL), which are notably underrepresented in fantasy football data sources. In response, these positions were excluded from our initial analysis, with the intention of exploring potential solutions at a later stage.</w:delText>
        </w:r>
      </w:del>
    </w:p>
    <w:p w14:paraId="5D5A1E25" w14:textId="16D625CA" w:rsidR="004430D6" w:rsidRPr="002E4EDB" w:rsidDel="00FF0631" w:rsidRDefault="00000000" w:rsidP="004430D6">
      <w:pPr>
        <w:spacing w:line="276" w:lineRule="auto"/>
        <w:ind w:firstLine="720"/>
        <w:rPr>
          <w:del w:id="196" w:author="Raju Ahmed" w:date="2023-11-30T00:30:00Z"/>
          <w:rFonts w:ascii="Times New Roman" w:eastAsia="Arial" w:hAnsi="Times New Roman" w:cs="Times New Roman"/>
          <w:sz w:val="24"/>
          <w:szCs w:val="24"/>
        </w:rPr>
      </w:pPr>
      <w:del w:id="197" w:author="Raju Ahmed" w:date="2023-11-30T00:30:00Z">
        <w:r w:rsidRPr="002E4EDB" w:rsidDel="00FF0631">
          <w:rPr>
            <w:rFonts w:ascii="Times New Roman" w:eastAsia="Arial" w:hAnsi="Times New Roman" w:cs="Times New Roman"/>
            <w:sz w:val="24"/>
            <w:szCs w:val="24"/>
          </w:rPr>
          <w:delText>Recognizing that player value in football is a multifaceted concept, we sought to opt for a more established assessment metric analogous to baseball's Wins Above Replacement (WAR).</w:delText>
        </w:r>
        <w:r w:rsidR="004430D6" w:rsidDel="00FF0631">
          <w:rPr>
            <w:rFonts w:ascii="Times New Roman" w:eastAsia="Arial" w:hAnsi="Times New Roman" w:cs="Times New Roman"/>
            <w:sz w:val="24"/>
            <w:szCs w:val="24"/>
          </w:rPr>
          <w:delText xml:space="preserve"> D</w:delText>
        </w:r>
        <w:r w:rsidRPr="002E4EDB" w:rsidDel="00FF0631">
          <w:rPr>
            <w:rFonts w:ascii="Times New Roman" w:eastAsia="Arial" w:hAnsi="Times New Roman" w:cs="Times New Roman"/>
            <w:sz w:val="24"/>
            <w:szCs w:val="24"/>
          </w:rPr>
          <w:delText>ue to the sport's complexity there is a</w:delText>
        </w:r>
        <w:r w:rsidR="004430D6" w:rsidDel="00FF0631">
          <w:rPr>
            <w:rFonts w:ascii="Times New Roman" w:eastAsia="Arial" w:hAnsi="Times New Roman" w:cs="Times New Roman"/>
            <w:sz w:val="24"/>
            <w:szCs w:val="24"/>
          </w:rPr>
          <w:delText xml:space="preserve">n </w:delText>
        </w:r>
        <w:r w:rsidRPr="002E4EDB" w:rsidDel="00FF0631">
          <w:rPr>
            <w:rFonts w:ascii="Times New Roman" w:eastAsia="Arial" w:hAnsi="Times New Roman" w:cs="Times New Roman"/>
            <w:sz w:val="24"/>
            <w:szCs w:val="24"/>
          </w:rPr>
          <w:delText xml:space="preserve">absence of </w:delText>
        </w:r>
        <w:r w:rsidR="004430D6" w:rsidDel="00FF0631">
          <w:rPr>
            <w:rFonts w:ascii="Times New Roman" w:eastAsia="Arial" w:hAnsi="Times New Roman" w:cs="Times New Roman"/>
            <w:sz w:val="24"/>
            <w:szCs w:val="24"/>
          </w:rPr>
          <w:delText xml:space="preserve">a generally available, </w:delText>
        </w:r>
        <w:r w:rsidRPr="002E4EDB" w:rsidDel="00FF0631">
          <w:rPr>
            <w:rFonts w:ascii="Times New Roman" w:eastAsia="Arial" w:hAnsi="Times New Roman" w:cs="Times New Roman"/>
            <w:sz w:val="24"/>
            <w:szCs w:val="24"/>
          </w:rPr>
          <w:delText>standardized WAR-like metric</w:delText>
        </w:r>
        <w:r w:rsidR="004430D6" w:rsidDel="00FF0631">
          <w:rPr>
            <w:rFonts w:ascii="Times New Roman" w:eastAsia="Arial" w:hAnsi="Times New Roman" w:cs="Times New Roman"/>
            <w:sz w:val="24"/>
            <w:szCs w:val="24"/>
          </w:rPr>
          <w:delText xml:space="preserve"> for football</w:delText>
        </w:r>
        <w:r w:rsidRPr="002E4EDB" w:rsidDel="00FF0631">
          <w:rPr>
            <w:rFonts w:ascii="Times New Roman" w:eastAsia="Arial" w:hAnsi="Times New Roman" w:cs="Times New Roman"/>
            <w:sz w:val="24"/>
            <w:szCs w:val="24"/>
          </w:rPr>
          <w:delText xml:space="preserve">. Pro Football Focus (PFF) has developed its own </w:delText>
        </w:r>
        <w:r w:rsidR="004430D6" w:rsidDel="00FF0631">
          <w:rPr>
            <w:rFonts w:ascii="Times New Roman" w:eastAsia="Arial" w:hAnsi="Times New Roman" w:cs="Times New Roman"/>
            <w:sz w:val="24"/>
            <w:szCs w:val="24"/>
          </w:rPr>
          <w:delText xml:space="preserve">proprietary </w:delText>
        </w:r>
        <w:r w:rsidRPr="002E4EDB" w:rsidDel="00FF0631">
          <w:rPr>
            <w:rFonts w:ascii="Times New Roman" w:eastAsia="Arial" w:hAnsi="Times New Roman" w:cs="Times New Roman"/>
            <w:sz w:val="24"/>
            <w:szCs w:val="24"/>
          </w:rPr>
          <w:delText xml:space="preserve">football WAR metric, </w:delText>
        </w:r>
        <w:r w:rsidR="004430D6" w:rsidDel="00FF0631">
          <w:rPr>
            <w:rFonts w:ascii="Times New Roman" w:eastAsia="Arial" w:hAnsi="Times New Roman" w:cs="Times New Roman"/>
            <w:sz w:val="24"/>
            <w:szCs w:val="24"/>
          </w:rPr>
          <w:delText xml:space="preserve">but unfortunately </w:delText>
        </w:r>
        <w:r w:rsidRPr="002E4EDB" w:rsidDel="00FF0631">
          <w:rPr>
            <w:rFonts w:ascii="Times New Roman" w:eastAsia="Arial" w:hAnsi="Times New Roman" w:cs="Times New Roman"/>
            <w:sz w:val="24"/>
            <w:szCs w:val="24"/>
          </w:rPr>
          <w:delText>access to this data is heavily restricted, compelling us to explore alternative avenues.</w:delText>
        </w:r>
      </w:del>
    </w:p>
    <w:p w14:paraId="675C650D" w14:textId="0004CC75" w:rsidR="007243F9" w:rsidRPr="002E4EDB" w:rsidDel="00FF0631" w:rsidRDefault="00000000" w:rsidP="00EE0689">
      <w:pPr>
        <w:spacing w:line="276" w:lineRule="auto"/>
        <w:ind w:firstLine="720"/>
        <w:rPr>
          <w:del w:id="198" w:author="Raju Ahmed" w:date="2023-11-30T00:30:00Z"/>
          <w:rFonts w:ascii="Times New Roman" w:eastAsia="Arial" w:hAnsi="Times New Roman" w:cs="Times New Roman"/>
          <w:sz w:val="24"/>
          <w:szCs w:val="24"/>
        </w:rPr>
      </w:pPr>
      <w:del w:id="199" w:author="Raju Ahmed" w:date="2023-11-30T00:30:00Z">
        <w:r w:rsidRPr="002E4EDB" w:rsidDel="00FF0631">
          <w:rPr>
            <w:rFonts w:ascii="Times New Roman" w:eastAsia="Arial" w:hAnsi="Times New Roman" w:cs="Times New Roman"/>
            <w:sz w:val="24"/>
            <w:szCs w:val="24"/>
          </w:rPr>
          <w:delText xml:space="preserve">Eager and Chahrouri's "PFF WAR: Modeling Player Value in American Football." offers insight into positional value and provides summary statistics for PFF WAR at each position, offering a valuable starting point for adjusting raw fantasy football metrics. These summary statistics included positional mean WAR, positional coefficient of variation of WAR, and the number of observations within each position. </w:delText>
        </w:r>
      </w:del>
    </w:p>
    <w:p w14:paraId="1EE0CEF8" w14:textId="25546696" w:rsidR="00362BCC" w:rsidDel="00FF0631" w:rsidRDefault="00000000" w:rsidP="0064593E">
      <w:pPr>
        <w:spacing w:line="276" w:lineRule="auto"/>
        <w:ind w:firstLine="720"/>
        <w:rPr>
          <w:del w:id="200" w:author="Raju Ahmed" w:date="2023-11-30T00:30:00Z"/>
          <w:rFonts w:ascii="Times New Roman" w:hAnsi="Times New Roman" w:cs="Times New Roman"/>
          <w:noProof/>
          <w:sz w:val="24"/>
          <w:szCs w:val="24"/>
        </w:rPr>
      </w:pPr>
      <w:del w:id="201" w:author="Raju Ahmed" w:date="2023-11-30T00:30:00Z">
        <w:r w:rsidRPr="002E4EDB" w:rsidDel="00FF0631">
          <w:rPr>
            <w:rFonts w:ascii="Times New Roman" w:eastAsia="Arial" w:hAnsi="Times New Roman" w:cs="Times New Roman"/>
            <w:sz w:val="24"/>
            <w:szCs w:val="24"/>
          </w:rPr>
          <w:delText>Adjusting for positional importance required two distinct steps. First, Fantasy Points Per Game (PPG) was normalized intra-positionally across all observations. This normalization process aligned player season long performance with deviations from the position's mean performance, allowing for a fair comparison across positions.</w:delText>
        </w:r>
        <w:r w:rsidR="00EE0689" w:rsidRPr="00EE0689" w:rsidDel="00FF0631">
          <w:rPr>
            <w:rFonts w:ascii="Times New Roman" w:hAnsi="Times New Roman" w:cs="Times New Roman"/>
            <w:noProof/>
            <w:sz w:val="24"/>
            <w:szCs w:val="24"/>
          </w:rPr>
          <w:delText xml:space="preserve"> </w:delText>
        </w:r>
      </w:del>
    </w:p>
    <w:p w14:paraId="3228F892" w14:textId="7ABB9D6E" w:rsidR="00EE0689" w:rsidRDefault="00EE0689" w:rsidP="00EE0689">
      <w:pPr>
        <w:spacing w:line="276" w:lineRule="auto"/>
        <w:ind w:firstLine="720"/>
        <w:jc w:val="center"/>
        <w:rPr>
          <w:rFonts w:ascii="Times New Roman" w:hAnsi="Times New Roman" w:cs="Times New Roman"/>
          <w:noProof/>
          <w:sz w:val="24"/>
          <w:szCs w:val="24"/>
        </w:rPr>
      </w:pPr>
      <w:r>
        <w:rPr>
          <w:rFonts w:ascii="Times New Roman" w:hAnsi="Times New Roman" w:cs="Times New Roman"/>
          <w:noProof/>
          <w:sz w:val="24"/>
          <w:szCs w:val="24"/>
        </w:rPr>
        <w:t xml:space="preserve">Table </w:t>
      </w:r>
      <w:r w:rsidR="005F675B">
        <w:rPr>
          <w:rFonts w:ascii="Times New Roman" w:hAnsi="Times New Roman" w:cs="Times New Roman"/>
          <w:noProof/>
          <w:sz w:val="24"/>
          <w:szCs w:val="24"/>
        </w:rPr>
        <w:t>2</w:t>
      </w:r>
      <w:r>
        <w:rPr>
          <w:rFonts w:ascii="Times New Roman" w:hAnsi="Times New Roman" w:cs="Times New Roman"/>
          <w:noProof/>
          <w:sz w:val="24"/>
          <w:szCs w:val="24"/>
        </w:rPr>
        <w:t>: Wins Above Replacement by Position</w:t>
      </w:r>
    </w:p>
    <w:p w14:paraId="60674F9D" w14:textId="23E01247" w:rsidR="007243F9" w:rsidRPr="002E4EDB" w:rsidRDefault="00EE0689" w:rsidP="00EE0689">
      <w:pPr>
        <w:spacing w:line="276" w:lineRule="auto"/>
        <w:ind w:firstLine="720"/>
        <w:jc w:val="center"/>
        <w:rPr>
          <w:rFonts w:ascii="Times New Roman" w:eastAsia="Arial" w:hAnsi="Times New Roman" w:cs="Times New Roman"/>
          <w:sz w:val="24"/>
          <w:szCs w:val="24"/>
        </w:rPr>
      </w:pPr>
      <w:r w:rsidRPr="002E4EDB">
        <w:rPr>
          <w:rFonts w:ascii="Times New Roman" w:hAnsi="Times New Roman" w:cs="Times New Roman"/>
          <w:noProof/>
          <w:sz w:val="24"/>
          <w:szCs w:val="24"/>
        </w:rPr>
        <w:drawing>
          <wp:inline distT="0" distB="0" distL="0" distR="0" wp14:anchorId="0DBE8244" wp14:editId="2F5E9BFA">
            <wp:extent cx="3375660" cy="1257300"/>
            <wp:effectExtent l="0" t="0" r="0" b="0"/>
            <wp:docPr id="1421639107" name="image15.png" descr="A table with numbers and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1421639107" name="image15.png" descr="A table with numbers and letters&#10;&#10;Description automatically generated"/>
                    <pic:cNvPicPr preferRelativeResize="0"/>
                  </pic:nvPicPr>
                  <pic:blipFill>
                    <a:blip r:embed="rId34" cstate="print">
                      <a:extLst>
                        <a:ext uri="{28A0092B-C50C-407E-A947-70E740481C1C}">
                          <a14:useLocalDpi xmlns:a14="http://schemas.microsoft.com/office/drawing/2010/main" val="0"/>
                        </a:ext>
                      </a:extLst>
                    </a:blip>
                    <a:srcRect/>
                    <a:stretch>
                      <a:fillRect/>
                    </a:stretch>
                  </pic:blipFill>
                  <pic:spPr>
                    <a:xfrm>
                      <a:off x="0" y="0"/>
                      <a:ext cx="3375660" cy="1257300"/>
                    </a:xfrm>
                    <a:prstGeom prst="rect">
                      <a:avLst/>
                    </a:prstGeom>
                    <a:ln/>
                  </pic:spPr>
                </pic:pic>
              </a:graphicData>
            </a:graphic>
          </wp:inline>
        </w:drawing>
      </w:r>
    </w:p>
    <w:p w14:paraId="471AB2C5" w14:textId="394DA3CE" w:rsidR="007243F9" w:rsidRPr="002E4EDB" w:rsidDel="00FF0631" w:rsidRDefault="00000000" w:rsidP="00EE0689">
      <w:pPr>
        <w:spacing w:line="276" w:lineRule="auto"/>
        <w:ind w:firstLine="720"/>
        <w:rPr>
          <w:del w:id="202" w:author="Raju Ahmed" w:date="2023-11-30T00:30:00Z"/>
          <w:rFonts w:ascii="Times New Roman" w:eastAsia="Arial" w:hAnsi="Times New Roman" w:cs="Times New Roman"/>
          <w:b/>
          <w:sz w:val="24"/>
          <w:szCs w:val="24"/>
        </w:rPr>
      </w:pPr>
      <w:del w:id="203" w:author="Raju Ahmed" w:date="2023-11-30T00:30:00Z">
        <w:r w:rsidRPr="002E4EDB" w:rsidDel="00FF0631">
          <w:rPr>
            <w:rFonts w:ascii="Times New Roman" w:eastAsia="Arial" w:hAnsi="Times New Roman" w:cs="Times New Roman"/>
            <w:sz w:val="24"/>
            <w:szCs w:val="24"/>
          </w:rPr>
          <w:delText xml:space="preserve">The core of our methodology rested on the subsequent adjustment of these normalized values. This adjustment process aimed to alter fantasy PPG in a way that highlights the unique characteristics and associated value of each position. Incorporating positional mean WAR, PPG can be adjusted to reflect the relative importance of individual players. For example, an average QB is still more important and has more "real life" value than even the best RB. Incorporating variance in WAR within each position, PPG can be adjusted to reflect the value of exceptional play within a given position. For example, while the mean WAR value for Edge </w:delText>
        </w:r>
        <w:r w:rsidRPr="002E4EDB" w:rsidDel="00FF0631">
          <w:rPr>
            <w:rFonts w:ascii="Times New Roman" w:eastAsia="Arial" w:hAnsi="Times New Roman" w:cs="Times New Roman"/>
            <w:sz w:val="24"/>
            <w:szCs w:val="24"/>
          </w:rPr>
          <w:lastRenderedPageBreak/>
          <w:delText xml:space="preserve">Rushers is relatively low, there is high variance within the position and the top performers are often considered some of the most important non-QB players in the modern NFL. </w:delText>
        </w:r>
      </w:del>
    </w:p>
    <w:p w14:paraId="7BF50BED" w14:textId="4C7FBB03" w:rsidR="00EE0689" w:rsidDel="00FF0631" w:rsidRDefault="00000000" w:rsidP="0064593E">
      <w:pPr>
        <w:spacing w:line="276" w:lineRule="auto"/>
        <w:ind w:firstLine="720"/>
        <w:rPr>
          <w:del w:id="204" w:author="Raju Ahmed" w:date="2023-11-30T00:30:00Z"/>
          <w:rFonts w:ascii="Times New Roman" w:eastAsia="Arial" w:hAnsi="Times New Roman" w:cs="Times New Roman"/>
          <w:sz w:val="24"/>
          <w:szCs w:val="24"/>
        </w:rPr>
      </w:pPr>
      <w:del w:id="205" w:author="Raju Ahmed" w:date="2023-11-30T00:30:00Z">
        <w:r w:rsidRPr="002E4EDB" w:rsidDel="00FF0631">
          <w:rPr>
            <w:rFonts w:ascii="Times New Roman" w:eastAsia="Arial" w:hAnsi="Times New Roman" w:cs="Times New Roman"/>
            <w:sz w:val="24"/>
            <w:szCs w:val="24"/>
          </w:rPr>
          <w:delText>While this approach provided a promising foundation for our research, it presented its own set of challenges. Balancing the factors (var and mean) that contributed to the scaling factor proved intricate. Our findings highlighted limitations and inconsistencies in the model, exacerbated by the absence of data for positions like offensive linemen (OL) and punters (P).</w:delText>
        </w:r>
        <w:r w:rsidR="00EE0689" w:rsidDel="00FF0631">
          <w:rPr>
            <w:rFonts w:ascii="Times New Roman" w:eastAsia="Arial" w:hAnsi="Times New Roman" w:cs="Times New Roman"/>
            <w:sz w:val="24"/>
            <w:szCs w:val="24"/>
          </w:rPr>
          <w:delText xml:space="preserve"> </w:delText>
        </w:r>
        <w:r w:rsidRPr="002E4EDB" w:rsidDel="00FF0631">
          <w:rPr>
            <w:rFonts w:ascii="Times New Roman" w:eastAsia="Arial" w:hAnsi="Times New Roman" w:cs="Times New Roman"/>
            <w:sz w:val="24"/>
            <w:szCs w:val="24"/>
          </w:rPr>
          <w:delText>In response to these complexities, we made a critical decision to reassess our methodology.</w:delText>
        </w:r>
      </w:del>
    </w:p>
    <w:p w14:paraId="6AC20552" w14:textId="77777777" w:rsidR="00FF0631" w:rsidRPr="00FF0631" w:rsidRDefault="00FF0631" w:rsidP="00FF0631">
      <w:pPr>
        <w:spacing w:line="276" w:lineRule="auto"/>
        <w:ind w:firstLine="720"/>
        <w:rPr>
          <w:ins w:id="206" w:author="Raju Ahmed" w:date="2023-11-30T00:30:00Z"/>
          <w:rFonts w:ascii="Times New Roman" w:eastAsia="Arial" w:hAnsi="Times New Roman" w:cs="Times New Roman"/>
          <w:sz w:val="24"/>
          <w:szCs w:val="24"/>
        </w:rPr>
      </w:pPr>
      <w:ins w:id="207" w:author="Raju Ahmed" w:date="2023-11-30T00:30:00Z">
        <w:r w:rsidRPr="00FF0631">
          <w:rPr>
            <w:rFonts w:ascii="Times New Roman" w:eastAsia="Arial" w:hAnsi="Times New Roman" w:cs="Times New Roman"/>
            <w:sz w:val="24"/>
            <w:szCs w:val="24"/>
          </w:rPr>
          <w:t>Player evaluation is a complex area of NFL analysis. We initially considered using fantasy football data but discarded it due to inconsistent scoring methodologies. We then turned to Pro Football Reference (PFR) and extracted data for various positions. However, data limitations for positions like punters and offensive linemen necessitated their exclusion from the initial analysis.</w:t>
        </w:r>
      </w:ins>
    </w:p>
    <w:p w14:paraId="3052F813" w14:textId="06BD97CB" w:rsidR="00FF0631" w:rsidRPr="00FF0631" w:rsidRDefault="00FF0631" w:rsidP="00FF0631">
      <w:pPr>
        <w:spacing w:line="276" w:lineRule="auto"/>
        <w:ind w:firstLine="720"/>
        <w:rPr>
          <w:ins w:id="208" w:author="Raju Ahmed" w:date="2023-11-30T00:30:00Z"/>
          <w:rFonts w:ascii="Times New Roman" w:eastAsia="Arial" w:hAnsi="Times New Roman" w:cs="Times New Roman"/>
          <w:sz w:val="24"/>
          <w:szCs w:val="24"/>
        </w:rPr>
      </w:pPr>
      <w:ins w:id="209" w:author="Raju Ahmed" w:date="2023-11-30T00:30:00Z">
        <w:r w:rsidRPr="00FF0631">
          <w:rPr>
            <w:rFonts w:ascii="Times New Roman" w:eastAsia="Arial" w:hAnsi="Times New Roman" w:cs="Times New Roman"/>
            <w:sz w:val="24"/>
            <w:szCs w:val="24"/>
          </w:rPr>
          <w:t>Seeking a more established metric, we explored Wins Above Replacement (WAR), analogous to baseball's WAR. However, a standardized WAR metric for football is unavailable. We instead utilized Eager and Chahrouri's "PFF WAR: Modeling Player Value in American Football" to adjust fantasy PPG based on positional value and variance</w:t>
        </w:r>
      </w:ins>
      <w:ins w:id="210" w:author="Raju Ahmed" w:date="2023-11-30T00:33:00Z">
        <w:r>
          <w:rPr>
            <w:rFonts w:ascii="Times New Roman" w:eastAsia="Arial" w:hAnsi="Times New Roman" w:cs="Times New Roman"/>
            <w:sz w:val="24"/>
            <w:szCs w:val="24"/>
          </w:rPr>
          <w:t xml:space="preserve"> as shown in Table 2</w:t>
        </w:r>
      </w:ins>
      <w:ins w:id="211" w:author="Raju Ahmed" w:date="2023-11-30T00:30:00Z">
        <w:r w:rsidRPr="00FF0631">
          <w:rPr>
            <w:rFonts w:ascii="Times New Roman" w:eastAsia="Arial" w:hAnsi="Times New Roman" w:cs="Times New Roman"/>
            <w:sz w:val="24"/>
            <w:szCs w:val="24"/>
          </w:rPr>
          <w:t>.</w:t>
        </w:r>
      </w:ins>
    </w:p>
    <w:p w14:paraId="3C99407B" w14:textId="7A03D035" w:rsidR="00FF0631" w:rsidRPr="002E4EDB" w:rsidRDefault="00FF0631" w:rsidP="00FF0631">
      <w:pPr>
        <w:spacing w:line="276" w:lineRule="auto"/>
        <w:ind w:firstLine="720"/>
        <w:rPr>
          <w:ins w:id="212" w:author="Raju Ahmed" w:date="2023-11-30T00:30:00Z"/>
          <w:rFonts w:ascii="Times New Roman" w:eastAsia="Arial" w:hAnsi="Times New Roman" w:cs="Times New Roman"/>
          <w:sz w:val="24"/>
          <w:szCs w:val="24"/>
        </w:rPr>
      </w:pPr>
      <w:ins w:id="213" w:author="Raju Ahmed" w:date="2023-11-30T00:30:00Z">
        <w:r w:rsidRPr="00FF0631">
          <w:rPr>
            <w:rFonts w:ascii="Times New Roman" w:eastAsia="Arial" w:hAnsi="Times New Roman" w:cs="Times New Roman"/>
            <w:sz w:val="24"/>
            <w:szCs w:val="24"/>
          </w:rPr>
          <w:t>This approach, while promising, presented challenges in balancing factors that contributed to the scaling factor. Our findings revealed model limitations and inconsistencies, exacerbated by data absence for certain positions. Consequently, we made the critical decision to reassess our methodology.</w:t>
        </w:r>
      </w:ins>
    </w:p>
    <w:p w14:paraId="38440AC1" w14:textId="37B27F80" w:rsidR="007243F9" w:rsidRPr="002E4EDB" w:rsidRDefault="00000000" w:rsidP="00297295">
      <w:pPr>
        <w:spacing w:line="276" w:lineRule="auto"/>
        <w:rPr>
          <w:rFonts w:ascii="Times New Roman" w:eastAsia="Arial" w:hAnsi="Times New Roman" w:cs="Times New Roman"/>
          <w:b/>
          <w:sz w:val="24"/>
          <w:szCs w:val="24"/>
        </w:rPr>
      </w:pPr>
      <w:r w:rsidRPr="002E4EDB">
        <w:rPr>
          <w:rFonts w:ascii="Times New Roman" w:eastAsia="Arial" w:hAnsi="Times New Roman" w:cs="Times New Roman"/>
          <w:b/>
          <w:sz w:val="24"/>
          <w:szCs w:val="24"/>
        </w:rPr>
        <w:t>Methodology: Utilizing PFF Player Grades as the Baseline Metric</w:t>
      </w:r>
    </w:p>
    <w:p w14:paraId="4C9490C0" w14:textId="0EFF94AE" w:rsidR="00362BCC" w:rsidRPr="00684088" w:rsidDel="00813C41" w:rsidRDefault="00000000" w:rsidP="00362BCC">
      <w:pPr>
        <w:spacing w:line="276" w:lineRule="auto"/>
        <w:ind w:firstLine="720"/>
        <w:rPr>
          <w:del w:id="214" w:author="Raju Ahmed" w:date="2023-11-30T00:37:00Z"/>
          <w:rFonts w:ascii="Times New Roman" w:eastAsia="Arial" w:hAnsi="Times New Roman" w:cs="Times New Roman"/>
          <w:sz w:val="24"/>
          <w:szCs w:val="24"/>
        </w:rPr>
      </w:pPr>
      <w:del w:id="215" w:author="Raju Ahmed" w:date="2023-11-30T00:37:00Z">
        <w:r w:rsidRPr="00684088" w:rsidDel="00813C41">
          <w:rPr>
            <w:rFonts w:ascii="Times New Roman" w:eastAsia="Arial" w:hAnsi="Times New Roman" w:cs="Times New Roman"/>
            <w:sz w:val="24"/>
            <w:szCs w:val="24"/>
          </w:rPr>
          <w:delText xml:space="preserve">Our current methodology for assessing player performance centers on PFF's "player grade" as the foundational metric. We chose this approach due to its comprehensive evaluation of individual contributions on the football field. PFF's grading system </w:delText>
        </w:r>
        <w:r w:rsidR="00362BCC" w:rsidRPr="00684088" w:rsidDel="00813C41">
          <w:rPr>
            <w:rFonts w:ascii="Times New Roman" w:eastAsia="Arial" w:hAnsi="Times New Roman" w:cs="Times New Roman"/>
            <w:sz w:val="24"/>
            <w:szCs w:val="24"/>
          </w:rPr>
          <w:delText>offers a few key benefits</w:delText>
        </w:r>
        <w:r w:rsidRPr="00684088" w:rsidDel="00813C41">
          <w:rPr>
            <w:rFonts w:ascii="Times New Roman" w:eastAsia="Arial" w:hAnsi="Times New Roman" w:cs="Times New Roman"/>
            <w:sz w:val="24"/>
            <w:szCs w:val="24"/>
          </w:rPr>
          <w:delText xml:space="preserve"> </w:delText>
        </w:r>
        <w:r w:rsidR="00362BCC" w:rsidRPr="00684088" w:rsidDel="00813C41">
          <w:rPr>
            <w:rFonts w:ascii="Times New Roman" w:eastAsia="Arial" w:hAnsi="Times New Roman" w:cs="Times New Roman"/>
            <w:sz w:val="24"/>
            <w:szCs w:val="24"/>
          </w:rPr>
          <w:delText xml:space="preserve">that helped us select </w:delText>
        </w:r>
        <w:r w:rsidRPr="00684088" w:rsidDel="00813C41">
          <w:rPr>
            <w:rFonts w:ascii="Times New Roman" w:eastAsia="Arial" w:hAnsi="Times New Roman" w:cs="Times New Roman"/>
            <w:sz w:val="24"/>
            <w:szCs w:val="24"/>
          </w:rPr>
          <w:delText>it as our baseline</w:delText>
        </w:r>
        <w:r w:rsidR="00362BCC" w:rsidRPr="00684088" w:rsidDel="00813C41">
          <w:rPr>
            <w:rFonts w:ascii="Times New Roman" w:eastAsia="Arial" w:hAnsi="Times New Roman" w:cs="Times New Roman"/>
            <w:sz w:val="24"/>
            <w:szCs w:val="24"/>
          </w:rPr>
          <w:delText xml:space="preserve">. </w:delText>
        </w:r>
      </w:del>
    </w:p>
    <w:p w14:paraId="614DB1FE" w14:textId="3FE018AF" w:rsidR="007243F9" w:rsidRPr="002E4EDB" w:rsidDel="00813C41" w:rsidRDefault="00362BCC" w:rsidP="0064593E">
      <w:pPr>
        <w:spacing w:line="276" w:lineRule="auto"/>
        <w:ind w:firstLine="720"/>
        <w:rPr>
          <w:del w:id="216" w:author="Raju Ahmed" w:date="2023-11-30T00:37:00Z"/>
          <w:rFonts w:ascii="Times New Roman" w:eastAsia="Arial" w:hAnsi="Times New Roman" w:cs="Times New Roman"/>
          <w:sz w:val="24"/>
          <w:szCs w:val="24"/>
        </w:rPr>
      </w:pPr>
      <w:del w:id="217" w:author="Raju Ahmed" w:date="2023-11-30T00:37:00Z">
        <w:r w:rsidRPr="00684088" w:rsidDel="00813C41">
          <w:rPr>
            <w:rFonts w:ascii="Times New Roman" w:eastAsia="Arial" w:hAnsi="Times New Roman" w:cs="Times New Roman"/>
            <w:sz w:val="24"/>
            <w:szCs w:val="24"/>
          </w:rPr>
          <w:delText xml:space="preserve">First, contribution to production, PFF's grading system scrutinizes every player on every play, emphasizing their "contribution to production" rather than relying on inherent traits or measurable attributes. Second, grading scale, PFF employs a grading scale ranging from -2 to +2 in 0.5 increments, tailored for each position. This approach ensures an impartial assessment, considering the unique demands of each role on the field. Third, </w:delText>
        </w:r>
        <w:r w:rsidR="005F7B3E" w:rsidDel="00813C41">
          <w:rPr>
            <w:rFonts w:ascii="Times New Roman" w:eastAsia="Arial" w:hAnsi="Times New Roman" w:cs="Times New Roman"/>
            <w:sz w:val="24"/>
            <w:szCs w:val="24"/>
          </w:rPr>
          <w:delText xml:space="preserve">the </w:delText>
        </w:r>
        <w:r w:rsidRPr="00684088" w:rsidDel="00813C41">
          <w:rPr>
            <w:rFonts w:ascii="Times New Roman" w:eastAsia="Arial" w:hAnsi="Times New Roman" w:cs="Times New Roman"/>
            <w:sz w:val="24"/>
            <w:szCs w:val="24"/>
          </w:rPr>
          <w:delText>methodology</w:delText>
        </w:r>
        <w:r w:rsidR="005F7B3E" w:rsidDel="00813C41">
          <w:rPr>
            <w:rFonts w:ascii="Times New Roman" w:eastAsia="Arial" w:hAnsi="Times New Roman" w:cs="Times New Roman"/>
            <w:sz w:val="24"/>
            <w:szCs w:val="24"/>
          </w:rPr>
          <w:delText xml:space="preserve"> involves</w:delText>
        </w:r>
        <w:r w:rsidRPr="00684088" w:rsidDel="00813C41">
          <w:rPr>
            <w:rFonts w:ascii="Times New Roman" w:eastAsia="Arial" w:hAnsi="Times New Roman" w:cs="Times New Roman"/>
            <w:sz w:val="24"/>
            <w:szCs w:val="24"/>
          </w:rPr>
          <w:delText xml:space="preserve"> over 600 analysts, comprising former players, coaches, and diverse backgrounds, contribute to the grading process. The final grades are determined by the top analysts within the organization. Finally, 0-100 Scale, PFF's grades are further converted to a 0-100 scale at both the game and season levels, facilitating straightforward player comparisons. PFF's grading system, which does not inherently consider positional importance, serves as an ideal standardized starting point for our analysis. </w:delText>
        </w:r>
      </w:del>
    </w:p>
    <w:p w14:paraId="5E01A064" w14:textId="77777777" w:rsidR="00813C41" w:rsidRPr="00813C41" w:rsidRDefault="00813C41" w:rsidP="00813C41">
      <w:pPr>
        <w:spacing w:line="276" w:lineRule="auto"/>
        <w:rPr>
          <w:ins w:id="218" w:author="Raju Ahmed" w:date="2023-11-30T00:37:00Z"/>
          <w:rFonts w:ascii="Times New Roman" w:eastAsia="Arial" w:hAnsi="Times New Roman" w:cs="Times New Roman"/>
          <w:bCs/>
          <w:sz w:val="24"/>
          <w:szCs w:val="24"/>
          <w:rPrChange w:id="219" w:author="Raju Ahmed" w:date="2023-11-30T00:37:00Z">
            <w:rPr>
              <w:ins w:id="220" w:author="Raju Ahmed" w:date="2023-11-30T00:37:00Z"/>
              <w:rFonts w:ascii="Times New Roman" w:eastAsia="Arial" w:hAnsi="Times New Roman" w:cs="Times New Roman"/>
              <w:b/>
              <w:sz w:val="24"/>
              <w:szCs w:val="24"/>
            </w:rPr>
          </w:rPrChange>
        </w:rPr>
      </w:pPr>
      <w:ins w:id="221" w:author="Raju Ahmed" w:date="2023-11-30T00:37:00Z">
        <w:r w:rsidRPr="00813C41">
          <w:rPr>
            <w:rFonts w:ascii="Times New Roman" w:eastAsia="Arial" w:hAnsi="Times New Roman" w:cs="Times New Roman"/>
            <w:bCs/>
            <w:sz w:val="24"/>
            <w:szCs w:val="24"/>
            <w:rPrChange w:id="222" w:author="Raju Ahmed" w:date="2023-11-30T00:37:00Z">
              <w:rPr>
                <w:rFonts w:ascii="Times New Roman" w:eastAsia="Arial" w:hAnsi="Times New Roman" w:cs="Times New Roman"/>
                <w:b/>
                <w:sz w:val="24"/>
                <w:szCs w:val="24"/>
              </w:rPr>
            </w:rPrChange>
          </w:rPr>
          <w:t>Our current methodology for assessing player performance utilizes PFF's "player grade" as the foundational metric. This selection is driven by PFF's comprehensive evaluation of individual contributions on the football field. Key benefits of PFF's grading system include:</w:t>
        </w:r>
      </w:ins>
    </w:p>
    <w:p w14:paraId="7F72FCAF" w14:textId="77777777" w:rsidR="00813C41" w:rsidRPr="00813C41" w:rsidRDefault="00813C41" w:rsidP="00813C41">
      <w:pPr>
        <w:spacing w:line="276" w:lineRule="auto"/>
        <w:rPr>
          <w:ins w:id="223" w:author="Raju Ahmed" w:date="2023-11-30T00:37:00Z"/>
          <w:rFonts w:ascii="Times New Roman" w:eastAsia="Arial" w:hAnsi="Times New Roman" w:cs="Times New Roman"/>
          <w:bCs/>
          <w:sz w:val="24"/>
          <w:szCs w:val="24"/>
          <w:rPrChange w:id="224" w:author="Raju Ahmed" w:date="2023-11-30T00:37:00Z">
            <w:rPr>
              <w:ins w:id="225" w:author="Raju Ahmed" w:date="2023-11-30T00:37:00Z"/>
              <w:rFonts w:ascii="Times New Roman" w:eastAsia="Arial" w:hAnsi="Times New Roman" w:cs="Times New Roman"/>
              <w:b/>
              <w:sz w:val="24"/>
              <w:szCs w:val="24"/>
            </w:rPr>
          </w:rPrChange>
        </w:rPr>
      </w:pPr>
      <w:ins w:id="226" w:author="Raju Ahmed" w:date="2023-11-30T00:37:00Z">
        <w:r w:rsidRPr="00813C41">
          <w:rPr>
            <w:rFonts w:ascii="Times New Roman" w:eastAsia="Arial" w:hAnsi="Times New Roman" w:cs="Times New Roman"/>
            <w:bCs/>
            <w:sz w:val="24"/>
            <w:szCs w:val="24"/>
            <w:rPrChange w:id="227" w:author="Raju Ahmed" w:date="2023-11-30T00:37:00Z">
              <w:rPr>
                <w:rFonts w:ascii="Times New Roman" w:eastAsia="Arial" w:hAnsi="Times New Roman" w:cs="Times New Roman"/>
                <w:b/>
                <w:sz w:val="24"/>
                <w:szCs w:val="24"/>
              </w:rPr>
            </w:rPrChange>
          </w:rPr>
          <w:t>• Contribution to production: PFF's grading system emphasizes a player's "contribution to production" on every play, disregarding inherent traits or measurable attributes.</w:t>
        </w:r>
      </w:ins>
    </w:p>
    <w:p w14:paraId="7954B60A" w14:textId="77777777" w:rsidR="00813C41" w:rsidRPr="00813C41" w:rsidRDefault="00813C41" w:rsidP="00813C41">
      <w:pPr>
        <w:spacing w:line="276" w:lineRule="auto"/>
        <w:rPr>
          <w:ins w:id="228" w:author="Raju Ahmed" w:date="2023-11-30T00:37:00Z"/>
          <w:rFonts w:ascii="Times New Roman" w:eastAsia="Arial" w:hAnsi="Times New Roman" w:cs="Times New Roman"/>
          <w:bCs/>
          <w:sz w:val="24"/>
          <w:szCs w:val="24"/>
          <w:rPrChange w:id="229" w:author="Raju Ahmed" w:date="2023-11-30T00:37:00Z">
            <w:rPr>
              <w:ins w:id="230" w:author="Raju Ahmed" w:date="2023-11-30T00:37:00Z"/>
              <w:rFonts w:ascii="Times New Roman" w:eastAsia="Arial" w:hAnsi="Times New Roman" w:cs="Times New Roman"/>
              <w:b/>
              <w:sz w:val="24"/>
              <w:szCs w:val="24"/>
            </w:rPr>
          </w:rPrChange>
        </w:rPr>
      </w:pPr>
      <w:ins w:id="231" w:author="Raju Ahmed" w:date="2023-11-30T00:37:00Z">
        <w:r w:rsidRPr="00813C41">
          <w:rPr>
            <w:rFonts w:ascii="Times New Roman" w:eastAsia="Arial" w:hAnsi="Times New Roman" w:cs="Times New Roman"/>
            <w:bCs/>
            <w:sz w:val="24"/>
            <w:szCs w:val="24"/>
            <w:rPrChange w:id="232" w:author="Raju Ahmed" w:date="2023-11-30T00:37:00Z">
              <w:rPr>
                <w:rFonts w:ascii="Times New Roman" w:eastAsia="Arial" w:hAnsi="Times New Roman" w:cs="Times New Roman"/>
                <w:b/>
                <w:sz w:val="24"/>
                <w:szCs w:val="24"/>
              </w:rPr>
            </w:rPrChange>
          </w:rPr>
          <w:t>• Position-tailored grading scale: PFF employs a position-specific grading scale ranging from -2 to +2 in 0.5 increments, ensuring an impartial assessment of each role's unique demands.</w:t>
        </w:r>
      </w:ins>
    </w:p>
    <w:p w14:paraId="41D89033" w14:textId="77777777" w:rsidR="00813C41" w:rsidRPr="00813C41" w:rsidRDefault="00813C41" w:rsidP="00813C41">
      <w:pPr>
        <w:spacing w:line="276" w:lineRule="auto"/>
        <w:rPr>
          <w:ins w:id="233" w:author="Raju Ahmed" w:date="2023-11-30T00:37:00Z"/>
          <w:rFonts w:ascii="Times New Roman" w:eastAsia="Arial" w:hAnsi="Times New Roman" w:cs="Times New Roman"/>
          <w:bCs/>
          <w:sz w:val="24"/>
          <w:szCs w:val="24"/>
          <w:rPrChange w:id="234" w:author="Raju Ahmed" w:date="2023-11-30T00:37:00Z">
            <w:rPr>
              <w:ins w:id="235" w:author="Raju Ahmed" w:date="2023-11-30T00:37:00Z"/>
              <w:rFonts w:ascii="Times New Roman" w:eastAsia="Arial" w:hAnsi="Times New Roman" w:cs="Times New Roman"/>
              <w:b/>
              <w:sz w:val="24"/>
              <w:szCs w:val="24"/>
            </w:rPr>
          </w:rPrChange>
        </w:rPr>
      </w:pPr>
      <w:ins w:id="236" w:author="Raju Ahmed" w:date="2023-11-30T00:37:00Z">
        <w:r w:rsidRPr="00813C41">
          <w:rPr>
            <w:rFonts w:ascii="Times New Roman" w:eastAsia="Arial" w:hAnsi="Times New Roman" w:cs="Times New Roman"/>
            <w:bCs/>
            <w:sz w:val="24"/>
            <w:szCs w:val="24"/>
            <w:rPrChange w:id="237" w:author="Raju Ahmed" w:date="2023-11-30T00:37:00Z">
              <w:rPr>
                <w:rFonts w:ascii="Times New Roman" w:eastAsia="Arial" w:hAnsi="Times New Roman" w:cs="Times New Roman"/>
                <w:b/>
                <w:sz w:val="24"/>
                <w:szCs w:val="24"/>
              </w:rPr>
            </w:rPrChange>
          </w:rPr>
          <w:t>• Diverse grading panel: Over 600 analysts, including former players, coaches, and individuals with diverse backgrounds, contribute to the grading process. Final grades are determined by the organization's top analysts.</w:t>
        </w:r>
      </w:ins>
    </w:p>
    <w:p w14:paraId="00A45E2F" w14:textId="2C20C407" w:rsidR="00813C41" w:rsidRPr="00813C41" w:rsidRDefault="00813C41" w:rsidP="00813C41">
      <w:pPr>
        <w:spacing w:line="276" w:lineRule="auto"/>
        <w:rPr>
          <w:ins w:id="238" w:author="Raju Ahmed" w:date="2023-11-30T00:37:00Z"/>
          <w:rFonts w:ascii="Times New Roman" w:eastAsia="Arial" w:hAnsi="Times New Roman" w:cs="Times New Roman"/>
          <w:bCs/>
          <w:sz w:val="24"/>
          <w:szCs w:val="24"/>
          <w:rPrChange w:id="239" w:author="Raju Ahmed" w:date="2023-11-30T00:37:00Z">
            <w:rPr>
              <w:ins w:id="240" w:author="Raju Ahmed" w:date="2023-11-30T00:37:00Z"/>
              <w:rFonts w:ascii="Times New Roman" w:eastAsia="Arial" w:hAnsi="Times New Roman" w:cs="Times New Roman"/>
              <w:b/>
              <w:sz w:val="24"/>
              <w:szCs w:val="24"/>
            </w:rPr>
          </w:rPrChange>
        </w:rPr>
      </w:pPr>
      <w:ins w:id="241" w:author="Raju Ahmed" w:date="2023-11-30T00:37:00Z">
        <w:r w:rsidRPr="00813C41">
          <w:rPr>
            <w:rFonts w:ascii="Times New Roman" w:eastAsia="Arial" w:hAnsi="Times New Roman" w:cs="Times New Roman"/>
            <w:bCs/>
            <w:sz w:val="24"/>
            <w:szCs w:val="24"/>
            <w:rPrChange w:id="242" w:author="Raju Ahmed" w:date="2023-11-30T00:37:00Z">
              <w:rPr>
                <w:rFonts w:ascii="Times New Roman" w:eastAsia="Arial" w:hAnsi="Times New Roman" w:cs="Times New Roman"/>
                <w:b/>
                <w:sz w:val="24"/>
                <w:szCs w:val="24"/>
              </w:rPr>
            </w:rPrChange>
          </w:rPr>
          <w:lastRenderedPageBreak/>
          <w:t>0-100 scale for easy player comparisons: PFF's grades are converted to a 0-100 scale at both the game and season levels, facilitating straightforward player comparisons.</w:t>
        </w:r>
      </w:ins>
    </w:p>
    <w:p w14:paraId="5E0A0D69" w14:textId="2024F0F4" w:rsidR="007243F9" w:rsidRPr="004430D6" w:rsidRDefault="00000000" w:rsidP="00297295">
      <w:pPr>
        <w:spacing w:line="276" w:lineRule="auto"/>
        <w:rPr>
          <w:rFonts w:ascii="Times New Roman" w:eastAsia="Arial" w:hAnsi="Times New Roman" w:cs="Times New Roman"/>
          <w:b/>
          <w:sz w:val="24"/>
          <w:szCs w:val="24"/>
        </w:rPr>
      </w:pPr>
      <w:r w:rsidRPr="002E4EDB">
        <w:rPr>
          <w:rFonts w:ascii="Times New Roman" w:eastAsia="Arial" w:hAnsi="Times New Roman" w:cs="Times New Roman"/>
          <w:b/>
          <w:sz w:val="24"/>
          <w:szCs w:val="24"/>
        </w:rPr>
        <w:t>Data Collection and Cleaning Methodology</w:t>
      </w:r>
    </w:p>
    <w:p w14:paraId="7DE63174" w14:textId="55A4647E" w:rsidR="007243F9" w:rsidRPr="002E4EDB" w:rsidDel="00813C41" w:rsidRDefault="00000000" w:rsidP="00362BCC">
      <w:pPr>
        <w:spacing w:line="276" w:lineRule="auto"/>
        <w:ind w:firstLine="720"/>
        <w:rPr>
          <w:del w:id="243" w:author="Raju Ahmed" w:date="2023-11-30T00:39:00Z"/>
          <w:rFonts w:ascii="Times New Roman" w:eastAsia="Arial" w:hAnsi="Times New Roman" w:cs="Times New Roman"/>
          <w:sz w:val="24"/>
          <w:szCs w:val="24"/>
        </w:rPr>
      </w:pPr>
      <w:del w:id="244" w:author="Raju Ahmed" w:date="2023-11-30T00:39:00Z">
        <w:r w:rsidRPr="002E4EDB" w:rsidDel="00813C41">
          <w:rPr>
            <w:rFonts w:ascii="Times New Roman" w:eastAsia="Arial" w:hAnsi="Times New Roman" w:cs="Times New Roman"/>
            <w:sz w:val="24"/>
            <w:szCs w:val="24"/>
          </w:rPr>
          <w:delText>To construct a comprehensive dataset, we followed a structured approach</w:delText>
        </w:r>
        <w:r w:rsidR="00362BCC" w:rsidDel="00813C41">
          <w:rPr>
            <w:rFonts w:ascii="Times New Roman" w:eastAsia="Arial" w:hAnsi="Times New Roman" w:cs="Times New Roman"/>
            <w:sz w:val="24"/>
            <w:szCs w:val="24"/>
          </w:rPr>
          <w:delText>.</w:delText>
        </w:r>
        <w:r w:rsidRPr="002E4EDB" w:rsidDel="00813C41">
          <w:rPr>
            <w:rFonts w:ascii="Times New Roman" w:eastAsia="Arial" w:hAnsi="Times New Roman" w:cs="Times New Roman"/>
            <w:sz w:val="24"/>
            <w:szCs w:val="24"/>
          </w:rPr>
          <w:delText xml:space="preserve"> We sourced regular season data </w:delText>
        </w:r>
        <w:r w:rsidR="005F7B3E" w:rsidRPr="002E4EDB" w:rsidDel="00813C41">
          <w:rPr>
            <w:rFonts w:ascii="Times New Roman" w:eastAsia="Arial" w:hAnsi="Times New Roman" w:cs="Times New Roman"/>
            <w:sz w:val="24"/>
            <w:szCs w:val="24"/>
          </w:rPr>
          <w:delText xml:space="preserve">from 2015 to 2022 </w:delText>
        </w:r>
        <w:r w:rsidRPr="002E4EDB" w:rsidDel="00813C41">
          <w:rPr>
            <w:rFonts w:ascii="Times New Roman" w:eastAsia="Arial" w:hAnsi="Times New Roman" w:cs="Times New Roman"/>
            <w:sz w:val="24"/>
            <w:szCs w:val="24"/>
          </w:rPr>
          <w:delText>for specific positions including</w:delText>
        </w:r>
        <w:r w:rsidR="00362BCC" w:rsidDel="00813C41">
          <w:rPr>
            <w:rFonts w:ascii="Times New Roman" w:eastAsia="Arial" w:hAnsi="Times New Roman" w:cs="Times New Roman"/>
            <w:sz w:val="24"/>
            <w:szCs w:val="24"/>
          </w:rPr>
          <w:delText xml:space="preserve"> often ignored positions such as offensive line and punters</w:delText>
        </w:r>
        <w:r w:rsidRPr="002E4EDB" w:rsidDel="00813C41">
          <w:rPr>
            <w:rFonts w:ascii="Times New Roman" w:eastAsia="Arial" w:hAnsi="Times New Roman" w:cs="Times New Roman"/>
            <w:sz w:val="24"/>
            <w:szCs w:val="24"/>
          </w:rPr>
          <w:delText xml:space="preserve"> from PFF</w:delText>
        </w:r>
        <w:r w:rsidR="005F7B3E" w:rsidDel="00813C41">
          <w:rPr>
            <w:rFonts w:ascii="Times New Roman" w:eastAsia="Arial" w:hAnsi="Times New Roman" w:cs="Times New Roman"/>
            <w:sz w:val="24"/>
            <w:szCs w:val="24"/>
          </w:rPr>
          <w:delText xml:space="preserve"> to provide</w:delText>
        </w:r>
        <w:r w:rsidRPr="002E4EDB" w:rsidDel="00813C41">
          <w:rPr>
            <w:rFonts w:ascii="Times New Roman" w:eastAsia="Arial" w:hAnsi="Times New Roman" w:cs="Times New Roman"/>
            <w:sz w:val="24"/>
            <w:szCs w:val="24"/>
          </w:rPr>
          <w:delText xml:space="preserve"> detailed insights into player performance.</w:delText>
        </w:r>
        <w:r w:rsidR="00362BCC" w:rsidDel="00813C41">
          <w:rPr>
            <w:rFonts w:ascii="Times New Roman" w:eastAsia="Arial" w:hAnsi="Times New Roman" w:cs="Times New Roman"/>
            <w:sz w:val="24"/>
            <w:szCs w:val="24"/>
          </w:rPr>
          <w:delText xml:space="preserve"> </w:delText>
        </w:r>
        <w:r w:rsidRPr="002E4EDB" w:rsidDel="00813C41">
          <w:rPr>
            <w:rFonts w:ascii="Times New Roman" w:eastAsia="Arial" w:hAnsi="Times New Roman" w:cs="Times New Roman"/>
            <w:sz w:val="24"/>
            <w:szCs w:val="24"/>
          </w:rPr>
          <w:delText>Draft summary information for the years 2015 to 2020 was collected from Pro Football Reference, a reputable source for historical football data. The data includes essential details such as the draft year, round, pick, and the NFL team that selected each player.</w:delText>
        </w:r>
        <w:r w:rsidR="00362BCC" w:rsidDel="00813C41">
          <w:rPr>
            <w:rFonts w:ascii="Times New Roman" w:eastAsia="Arial" w:hAnsi="Times New Roman" w:cs="Times New Roman"/>
            <w:sz w:val="24"/>
            <w:szCs w:val="24"/>
          </w:rPr>
          <w:delText xml:space="preserve"> </w:delText>
        </w:r>
        <w:r w:rsidRPr="002E4EDB" w:rsidDel="00813C41">
          <w:rPr>
            <w:rFonts w:ascii="Times New Roman" w:eastAsia="Arial" w:hAnsi="Times New Roman" w:cs="Times New Roman"/>
            <w:sz w:val="24"/>
            <w:szCs w:val="24"/>
          </w:rPr>
          <w:delText>To ensure data uniformity and consistency, we created standardized keys for team names and player positions.</w:delText>
        </w:r>
        <w:r w:rsidR="00362BCC" w:rsidDel="00813C41">
          <w:rPr>
            <w:rFonts w:ascii="Times New Roman" w:eastAsia="Arial" w:hAnsi="Times New Roman" w:cs="Times New Roman"/>
            <w:sz w:val="24"/>
            <w:szCs w:val="24"/>
          </w:rPr>
          <w:delText xml:space="preserve"> </w:delText>
        </w:r>
      </w:del>
    </w:p>
    <w:p w14:paraId="3F7D7C6A" w14:textId="6F4B7B2A" w:rsidR="007243F9" w:rsidRDefault="00000000" w:rsidP="0064593E">
      <w:pPr>
        <w:spacing w:line="276" w:lineRule="auto"/>
        <w:ind w:firstLine="720"/>
        <w:rPr>
          <w:ins w:id="245" w:author="Raju Ahmed" w:date="2023-11-30T00:39:00Z"/>
          <w:rFonts w:ascii="Times New Roman" w:eastAsia="Arial" w:hAnsi="Times New Roman" w:cs="Times New Roman"/>
          <w:sz w:val="24"/>
          <w:szCs w:val="24"/>
        </w:rPr>
      </w:pPr>
      <w:del w:id="246" w:author="Raju Ahmed" w:date="2023-11-30T00:39:00Z">
        <w:r w:rsidRPr="002E4EDB" w:rsidDel="00813C41">
          <w:rPr>
            <w:rFonts w:ascii="Times New Roman" w:eastAsia="Arial" w:hAnsi="Times New Roman" w:cs="Times New Roman"/>
            <w:sz w:val="24"/>
            <w:szCs w:val="24"/>
          </w:rPr>
          <w:delText xml:space="preserve">The </w:delText>
        </w:r>
        <w:r w:rsidR="005F7B3E" w:rsidDel="00813C41">
          <w:rPr>
            <w:rFonts w:ascii="Times New Roman" w:eastAsia="Arial" w:hAnsi="Times New Roman" w:cs="Times New Roman"/>
            <w:sz w:val="24"/>
            <w:szCs w:val="24"/>
          </w:rPr>
          <w:delText>combination</w:delText>
        </w:r>
        <w:r w:rsidRPr="002E4EDB" w:rsidDel="00813C41">
          <w:rPr>
            <w:rFonts w:ascii="Times New Roman" w:eastAsia="Arial" w:hAnsi="Times New Roman" w:cs="Times New Roman"/>
            <w:sz w:val="24"/>
            <w:szCs w:val="24"/>
          </w:rPr>
          <w:delText xml:space="preserve"> of </w:delText>
        </w:r>
        <w:r w:rsidR="005F7B3E" w:rsidDel="00813C41">
          <w:rPr>
            <w:rFonts w:ascii="Times New Roman" w:eastAsia="Arial" w:hAnsi="Times New Roman" w:cs="Times New Roman"/>
            <w:sz w:val="24"/>
            <w:szCs w:val="24"/>
          </w:rPr>
          <w:delText>these sources</w:delText>
        </w:r>
        <w:r w:rsidRPr="002E4EDB" w:rsidDel="00813C41">
          <w:rPr>
            <w:rFonts w:ascii="Times New Roman" w:eastAsia="Arial" w:hAnsi="Times New Roman" w:cs="Times New Roman"/>
            <w:sz w:val="24"/>
            <w:szCs w:val="24"/>
          </w:rPr>
          <w:delText xml:space="preserve"> is a unified dataset that serves as the foundation for our research. This dataset empowers us to conduct a rigorous analysis of player performance, draft outcomes, and their interconnected dynamics in the context of the NFL</w:delText>
        </w:r>
      </w:del>
      <w:r w:rsidRPr="002E4EDB">
        <w:rPr>
          <w:rFonts w:ascii="Times New Roman" w:eastAsia="Arial" w:hAnsi="Times New Roman" w:cs="Times New Roman"/>
          <w:sz w:val="24"/>
          <w:szCs w:val="24"/>
        </w:rPr>
        <w:t>.</w:t>
      </w:r>
    </w:p>
    <w:p w14:paraId="26376FC8" w14:textId="09751775" w:rsidR="00813C41" w:rsidRPr="0064593E" w:rsidRDefault="00813C41" w:rsidP="0064593E">
      <w:pPr>
        <w:spacing w:line="276" w:lineRule="auto"/>
        <w:ind w:firstLine="720"/>
        <w:rPr>
          <w:rFonts w:ascii="Times New Roman" w:eastAsia="Arial" w:hAnsi="Times New Roman" w:cs="Times New Roman"/>
          <w:sz w:val="24"/>
          <w:szCs w:val="24"/>
        </w:rPr>
      </w:pPr>
      <w:ins w:id="247" w:author="Raju Ahmed" w:date="2023-11-30T00:39:00Z">
        <w:r w:rsidRPr="00813C41">
          <w:rPr>
            <w:rFonts w:ascii="Times New Roman" w:eastAsia="Arial" w:hAnsi="Times New Roman" w:cs="Times New Roman"/>
            <w:sz w:val="24"/>
            <w:szCs w:val="24"/>
          </w:rPr>
          <w:t>To construct a comprehensive dataset, we gathered regular season player performance data from PFF (2015-2022) and draft summary information from Pro Football Reference (2015-2020). We standardized team names and player positions for data uniformity. This unified dataset lays the foundation for our analysis of player performance, draft outcomes, and their interconnected dynamics.</w:t>
        </w:r>
      </w:ins>
    </w:p>
    <w:p w14:paraId="375474BC" w14:textId="1BA4F28F" w:rsidR="007243F9" w:rsidRPr="002E4EDB" w:rsidRDefault="00000000" w:rsidP="00297295">
      <w:pPr>
        <w:spacing w:line="276" w:lineRule="auto"/>
        <w:rPr>
          <w:rFonts w:ascii="Times New Roman" w:eastAsia="Arial" w:hAnsi="Times New Roman" w:cs="Times New Roman"/>
          <w:sz w:val="24"/>
          <w:szCs w:val="24"/>
        </w:rPr>
      </w:pPr>
      <w:r w:rsidRPr="002E4EDB">
        <w:rPr>
          <w:rFonts w:ascii="Times New Roman" w:eastAsia="Arial" w:hAnsi="Times New Roman" w:cs="Times New Roman"/>
          <w:b/>
          <w:sz w:val="24"/>
          <w:szCs w:val="24"/>
        </w:rPr>
        <w:t>Early Assessments of Draft Performance</w:t>
      </w:r>
    </w:p>
    <w:p w14:paraId="5DC0F502" w14:textId="77777777" w:rsidR="005F7B3E" w:rsidRDefault="00000000" w:rsidP="00684088">
      <w:pPr>
        <w:spacing w:line="276" w:lineRule="auto"/>
        <w:ind w:firstLine="720"/>
        <w:rPr>
          <w:rFonts w:ascii="Times New Roman" w:eastAsia="Arial" w:hAnsi="Times New Roman" w:cs="Times New Roman"/>
          <w:sz w:val="24"/>
          <w:szCs w:val="24"/>
        </w:rPr>
      </w:pPr>
      <w:r w:rsidRPr="002E4EDB">
        <w:rPr>
          <w:rFonts w:ascii="Times New Roman" w:eastAsia="Arial" w:hAnsi="Times New Roman" w:cs="Times New Roman"/>
          <w:sz w:val="24"/>
          <w:szCs w:val="24"/>
        </w:rPr>
        <w:t>We have created a slightly modified metric "Raw Value Provided (RVP)" to assess the total value of a player within a specific season. The calculation is</w:t>
      </w:r>
      <w:r w:rsidR="005F7B3E">
        <w:rPr>
          <w:rFonts w:ascii="Times New Roman" w:eastAsia="Arial" w:hAnsi="Times New Roman" w:cs="Times New Roman"/>
          <w:sz w:val="24"/>
          <w:szCs w:val="24"/>
        </w:rPr>
        <w:t>:</w:t>
      </w:r>
    </w:p>
    <w:p w14:paraId="715491F8" w14:textId="4E8446BC" w:rsidR="007243F9" w:rsidRPr="002E4EDB" w:rsidRDefault="005F7B3E" w:rsidP="005F7B3E">
      <w:pPr>
        <w:spacing w:line="276" w:lineRule="auto"/>
        <w:ind w:firstLine="720"/>
        <w:jc w:val="center"/>
        <w:rPr>
          <w:rFonts w:ascii="Times New Roman" w:eastAsia="Arial" w:hAnsi="Times New Roman" w:cs="Times New Roman"/>
          <w:sz w:val="24"/>
          <w:szCs w:val="24"/>
        </w:rPr>
      </w:pPr>
      <w:r>
        <w:rPr>
          <w:noProof/>
        </w:rPr>
        <w:drawing>
          <wp:inline distT="0" distB="0" distL="0" distR="0" wp14:anchorId="46FEC52A" wp14:editId="04934615">
            <wp:extent cx="2377440" cy="260204"/>
            <wp:effectExtent l="0" t="0" r="3810" b="6985"/>
            <wp:docPr id="871323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74188" cy="281737"/>
                    </a:xfrm>
                    <a:prstGeom prst="rect">
                      <a:avLst/>
                    </a:prstGeom>
                    <a:noFill/>
                    <a:ln>
                      <a:noFill/>
                    </a:ln>
                  </pic:spPr>
                </pic:pic>
              </a:graphicData>
            </a:graphic>
          </wp:inline>
        </w:drawing>
      </w:r>
    </w:p>
    <w:p w14:paraId="19F984CD" w14:textId="729A5738" w:rsidR="007243F9" w:rsidDel="002015CB" w:rsidRDefault="00000000" w:rsidP="0064593E">
      <w:pPr>
        <w:spacing w:line="276" w:lineRule="auto"/>
        <w:ind w:firstLine="720"/>
        <w:rPr>
          <w:del w:id="248" w:author="Raju Ahmed" w:date="2023-12-03T11:27:00Z"/>
          <w:rFonts w:ascii="Times New Roman" w:eastAsia="Arial" w:hAnsi="Times New Roman" w:cs="Times New Roman"/>
          <w:sz w:val="24"/>
          <w:szCs w:val="24"/>
        </w:rPr>
      </w:pPr>
      <w:del w:id="249" w:author="Raju Ahmed" w:date="2023-12-03T11:27:00Z">
        <w:r w:rsidRPr="002E4EDB" w:rsidDel="002015CB">
          <w:rPr>
            <w:rFonts w:ascii="Times New Roman" w:eastAsia="Arial" w:hAnsi="Times New Roman" w:cs="Times New Roman"/>
            <w:sz w:val="24"/>
            <w:szCs w:val="24"/>
          </w:rPr>
          <w:delText>To comprehensively evaluate the performance of players from the 2020 NFL Draft, we initiated our analysis by establishing a baseline. This baseline was constructed by assessing players drafted in the years 2015 through 2019. Since we only have three full years of performance to look at for the 2020 class, only the first three subsequent seasons were considered for each draft pick. This is less than ideal as it does not consider each position having unique characteristics such as average career longevity and average "peak" year, but it is a necessary control to establish a baseline.</w:delText>
        </w:r>
        <w:r w:rsidR="0064593E" w:rsidDel="002015CB">
          <w:rPr>
            <w:rFonts w:ascii="Times New Roman" w:eastAsia="Arial" w:hAnsi="Times New Roman" w:cs="Times New Roman"/>
            <w:sz w:val="24"/>
            <w:szCs w:val="24"/>
          </w:rPr>
          <w:delText xml:space="preserve"> </w:delText>
        </w:r>
        <w:r w:rsidRPr="002E4EDB" w:rsidDel="002015CB">
          <w:rPr>
            <w:rFonts w:ascii="Times New Roman" w:eastAsia="Arial" w:hAnsi="Times New Roman" w:cs="Times New Roman"/>
            <w:sz w:val="24"/>
            <w:szCs w:val="24"/>
          </w:rPr>
          <w:delText xml:space="preserve">The total RVP over three seasons was calculated for each member of the 2015-2019 draft. An aggregated average total 3-year RVP was then calculated for each possible position-round combination. </w:delText>
        </w:r>
        <w:r w:rsidR="00684088" w:rsidDel="002015CB">
          <w:rPr>
            <w:rFonts w:ascii="Times New Roman" w:eastAsia="Arial" w:hAnsi="Times New Roman" w:cs="Times New Roman"/>
            <w:sz w:val="24"/>
            <w:szCs w:val="24"/>
          </w:rPr>
          <w:delText xml:space="preserve">(Figure </w:delText>
        </w:r>
        <w:r w:rsidR="005F7B3E" w:rsidDel="002015CB">
          <w:rPr>
            <w:rFonts w:ascii="Times New Roman" w:eastAsia="Arial" w:hAnsi="Times New Roman" w:cs="Times New Roman"/>
            <w:sz w:val="24"/>
            <w:szCs w:val="24"/>
          </w:rPr>
          <w:delText>9</w:delText>
        </w:r>
        <w:r w:rsidR="00684088" w:rsidDel="002015CB">
          <w:rPr>
            <w:rFonts w:ascii="Times New Roman" w:eastAsia="Arial" w:hAnsi="Times New Roman" w:cs="Times New Roman"/>
            <w:sz w:val="24"/>
            <w:szCs w:val="24"/>
          </w:rPr>
          <w:delText>)</w:delText>
        </w:r>
      </w:del>
    </w:p>
    <w:p w14:paraId="30366685" w14:textId="77777777" w:rsidR="002015CB" w:rsidRPr="002015CB" w:rsidRDefault="002015CB" w:rsidP="002015CB">
      <w:pPr>
        <w:spacing w:line="276" w:lineRule="auto"/>
        <w:ind w:firstLine="720"/>
        <w:rPr>
          <w:ins w:id="250" w:author="Raju Ahmed" w:date="2023-12-03T11:27:00Z"/>
          <w:rFonts w:ascii="Times New Roman" w:eastAsia="Arial" w:hAnsi="Times New Roman" w:cs="Times New Roman"/>
          <w:sz w:val="24"/>
          <w:szCs w:val="24"/>
        </w:rPr>
      </w:pPr>
    </w:p>
    <w:p w14:paraId="073B77A0" w14:textId="3207D2AC" w:rsidR="002015CB" w:rsidRPr="002E4EDB" w:rsidRDefault="002015CB" w:rsidP="002015CB">
      <w:pPr>
        <w:spacing w:line="276" w:lineRule="auto"/>
        <w:ind w:firstLine="720"/>
        <w:rPr>
          <w:ins w:id="251" w:author="Raju Ahmed" w:date="2023-12-03T11:27:00Z"/>
          <w:rFonts w:ascii="Times New Roman" w:eastAsia="Arial" w:hAnsi="Times New Roman" w:cs="Times New Roman"/>
          <w:sz w:val="24"/>
          <w:szCs w:val="24"/>
        </w:rPr>
      </w:pPr>
      <w:ins w:id="252" w:author="Raju Ahmed" w:date="2023-12-03T11:27:00Z">
        <w:r w:rsidRPr="002015CB">
          <w:rPr>
            <w:rFonts w:ascii="Times New Roman" w:eastAsia="Arial" w:hAnsi="Times New Roman" w:cs="Times New Roman"/>
            <w:sz w:val="24"/>
            <w:szCs w:val="24"/>
          </w:rPr>
          <w:t>To thoroughly assess the 2020 NFL Draft player performance, we established a baseline by analyzing the 2015-2019 drafts. Considering the limited data for the 2020 class, we focused on the initial three seasons of each pick. Though this approach overlooks position-specific nuances like career longevity and peak performance, it serves as a necessary control for baseline establishment. We calculated the total Relative Value Points (RVP) over three seasons for each 2015-2019 draft member and determined an aggregated average 3-year RVP for each position-round combination (Figure 9).</w:t>
        </w:r>
      </w:ins>
    </w:p>
    <w:p w14:paraId="1468747B" w14:textId="77777777" w:rsidR="007243F9" w:rsidRDefault="00000000" w:rsidP="00684088">
      <w:pPr>
        <w:spacing w:line="276" w:lineRule="auto"/>
        <w:jc w:val="center"/>
        <w:rPr>
          <w:rFonts w:ascii="Times New Roman" w:eastAsia="Arial" w:hAnsi="Times New Roman" w:cs="Times New Roman"/>
          <w:sz w:val="24"/>
          <w:szCs w:val="24"/>
        </w:rPr>
      </w:pPr>
      <w:r w:rsidRPr="002E4EDB">
        <w:rPr>
          <w:rFonts w:ascii="Times New Roman" w:hAnsi="Times New Roman" w:cs="Times New Roman"/>
          <w:noProof/>
          <w:sz w:val="24"/>
          <w:szCs w:val="24"/>
        </w:rPr>
        <w:drawing>
          <wp:inline distT="0" distB="0" distL="0" distR="0" wp14:anchorId="645ED266" wp14:editId="3A2EC594">
            <wp:extent cx="2964180" cy="1165860"/>
            <wp:effectExtent l="0" t="0" r="7620" b="0"/>
            <wp:docPr id="142163912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6" cstate="print">
                      <a:extLst>
                        <a:ext uri="{28A0092B-C50C-407E-A947-70E740481C1C}">
                          <a14:useLocalDpi xmlns:a14="http://schemas.microsoft.com/office/drawing/2010/main" val="0"/>
                        </a:ext>
                      </a:extLst>
                    </a:blip>
                    <a:srcRect/>
                    <a:stretch>
                      <a:fillRect/>
                    </a:stretch>
                  </pic:blipFill>
                  <pic:spPr>
                    <a:xfrm>
                      <a:off x="0" y="0"/>
                      <a:ext cx="2964180" cy="1165860"/>
                    </a:xfrm>
                    <a:prstGeom prst="rect">
                      <a:avLst/>
                    </a:prstGeom>
                    <a:ln/>
                  </pic:spPr>
                </pic:pic>
              </a:graphicData>
            </a:graphic>
          </wp:inline>
        </w:drawing>
      </w:r>
    </w:p>
    <w:p w14:paraId="4B6617EC" w14:textId="1944FC7D" w:rsidR="00684088" w:rsidRPr="002E4EDB" w:rsidRDefault="00684088" w:rsidP="00684088">
      <w:pPr>
        <w:spacing w:line="276" w:lineRule="auto"/>
        <w:jc w:val="center"/>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Figure </w:t>
      </w:r>
      <w:ins w:id="253" w:author="Raju Ahmed" w:date="2023-12-03T11:29:00Z">
        <w:r w:rsidR="002015CB">
          <w:rPr>
            <w:rFonts w:ascii="Times New Roman" w:eastAsia="Arial" w:hAnsi="Times New Roman" w:cs="Times New Roman"/>
            <w:sz w:val="24"/>
            <w:szCs w:val="24"/>
          </w:rPr>
          <w:t>7</w:t>
        </w:r>
      </w:ins>
      <w:del w:id="254" w:author="Raju Ahmed" w:date="2023-12-03T11:29:00Z">
        <w:r w:rsidR="005F7B3E" w:rsidDel="002015CB">
          <w:rPr>
            <w:rFonts w:ascii="Times New Roman" w:eastAsia="Arial" w:hAnsi="Times New Roman" w:cs="Times New Roman"/>
            <w:sz w:val="24"/>
            <w:szCs w:val="24"/>
          </w:rPr>
          <w:delText>9</w:delText>
        </w:r>
      </w:del>
      <w:r>
        <w:rPr>
          <w:rFonts w:ascii="Times New Roman" w:eastAsia="Arial" w:hAnsi="Times New Roman" w:cs="Times New Roman"/>
          <w:sz w:val="24"/>
          <w:szCs w:val="24"/>
        </w:rPr>
        <w:t>: Average 3-year Raw Value Provided</w:t>
      </w:r>
    </w:p>
    <w:p w14:paraId="0E4BB884" w14:textId="6BDE7A82" w:rsidR="002015CB" w:rsidRPr="002E4EDB" w:rsidRDefault="00000000" w:rsidP="00297295">
      <w:pPr>
        <w:ind w:firstLine="720"/>
        <w:rPr>
          <w:rFonts w:ascii="Times New Roman" w:eastAsia="Arial" w:hAnsi="Times New Roman" w:cs="Times New Roman"/>
          <w:sz w:val="24"/>
          <w:szCs w:val="24"/>
        </w:rPr>
      </w:pPr>
      <w:del w:id="255" w:author="Raju Ahmed" w:date="2023-12-03T11:27:00Z">
        <w:r w:rsidRPr="002E4EDB" w:rsidDel="002015CB">
          <w:rPr>
            <w:rFonts w:ascii="Times New Roman" w:eastAsia="Arial" w:hAnsi="Times New Roman" w:cs="Times New Roman"/>
            <w:sz w:val="24"/>
            <w:szCs w:val="24"/>
          </w:rPr>
          <w:delText xml:space="preserve">Using the aggregate averages, it was then possible to determine the difference between expected and actual three year RVP for the 2020 draft class. The resulting top draft picks displayed a </w:delText>
        </w:r>
        <w:r w:rsidR="00684088" w:rsidDel="002015CB">
          <w:rPr>
            <w:rFonts w:ascii="Times New Roman" w:eastAsia="Arial" w:hAnsi="Times New Roman" w:cs="Times New Roman"/>
            <w:sz w:val="24"/>
            <w:szCs w:val="24"/>
          </w:rPr>
          <w:delText>good</w:delText>
        </w:r>
        <w:r w:rsidRPr="002E4EDB" w:rsidDel="002015CB">
          <w:rPr>
            <w:rFonts w:ascii="Times New Roman" w:eastAsia="Arial" w:hAnsi="Times New Roman" w:cs="Times New Roman"/>
            <w:sz w:val="24"/>
            <w:szCs w:val="24"/>
          </w:rPr>
          <w:delText xml:space="preserve"> mix of generational talents in the first few rounds and value picks in later rounds</w:delText>
        </w:r>
        <w:r w:rsidR="00684088" w:rsidDel="002015CB">
          <w:rPr>
            <w:rFonts w:ascii="Times New Roman" w:eastAsia="Arial" w:hAnsi="Times New Roman" w:cs="Times New Roman"/>
            <w:sz w:val="24"/>
            <w:szCs w:val="24"/>
          </w:rPr>
          <w:delText>.</w:delText>
        </w:r>
      </w:del>
      <w:ins w:id="256" w:author="Raju Ahmed" w:date="2023-12-03T11:27:00Z">
        <w:r w:rsidR="002015CB" w:rsidRPr="002015CB">
          <w:rPr>
            <w:rFonts w:ascii="Times New Roman" w:eastAsia="Arial" w:hAnsi="Times New Roman" w:cs="Times New Roman"/>
            <w:sz w:val="24"/>
            <w:szCs w:val="24"/>
          </w:rPr>
          <w:t>Using these averages, we identified the variance between expected and actual three-year RVP for the 2020 draft class. Notably, top picks exhibited a blend of generational talents in early rounds and value picks in later rounds.</w:t>
        </w:r>
      </w:ins>
    </w:p>
    <w:p w14:paraId="47489FB5" w14:textId="77777777" w:rsidR="007243F9" w:rsidRDefault="00000000" w:rsidP="00684088">
      <w:pPr>
        <w:jc w:val="center"/>
        <w:rPr>
          <w:rFonts w:ascii="Times New Roman" w:eastAsia="Arial" w:hAnsi="Times New Roman" w:cs="Times New Roman"/>
          <w:sz w:val="24"/>
          <w:szCs w:val="24"/>
        </w:rPr>
      </w:pPr>
      <w:r w:rsidRPr="002E4EDB">
        <w:rPr>
          <w:rFonts w:ascii="Times New Roman" w:eastAsia="Arial" w:hAnsi="Times New Roman" w:cs="Times New Roman"/>
          <w:noProof/>
          <w:sz w:val="24"/>
          <w:szCs w:val="24"/>
        </w:rPr>
        <w:drawing>
          <wp:inline distT="114300" distB="114300" distL="114300" distR="114300" wp14:anchorId="2193F77A" wp14:editId="2A3756B0">
            <wp:extent cx="4865370" cy="720090"/>
            <wp:effectExtent l="0" t="0" r="0" b="3810"/>
            <wp:docPr id="142163910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7"/>
                    <a:srcRect/>
                    <a:stretch>
                      <a:fillRect/>
                    </a:stretch>
                  </pic:blipFill>
                  <pic:spPr>
                    <a:xfrm>
                      <a:off x="0" y="0"/>
                      <a:ext cx="4865370" cy="720090"/>
                    </a:xfrm>
                    <a:prstGeom prst="rect">
                      <a:avLst/>
                    </a:prstGeom>
                    <a:ln/>
                  </pic:spPr>
                </pic:pic>
              </a:graphicData>
            </a:graphic>
          </wp:inline>
        </w:drawing>
      </w:r>
    </w:p>
    <w:p w14:paraId="1306526F" w14:textId="09230839" w:rsidR="00684088" w:rsidRPr="002E4EDB" w:rsidRDefault="00684088" w:rsidP="00684088">
      <w:pPr>
        <w:jc w:val="center"/>
        <w:rPr>
          <w:rFonts w:ascii="Times New Roman" w:eastAsia="Arial" w:hAnsi="Times New Roman" w:cs="Times New Roman"/>
          <w:sz w:val="24"/>
          <w:szCs w:val="24"/>
        </w:rPr>
      </w:pPr>
      <w:r>
        <w:rPr>
          <w:rFonts w:ascii="Times New Roman" w:eastAsia="Arial" w:hAnsi="Times New Roman" w:cs="Times New Roman"/>
          <w:sz w:val="24"/>
          <w:szCs w:val="24"/>
        </w:rPr>
        <w:t xml:space="preserve">Figure </w:t>
      </w:r>
      <w:del w:id="257" w:author="Raju Ahmed" w:date="2023-12-03T11:29:00Z">
        <w:r w:rsidR="005F7B3E" w:rsidDel="002015CB">
          <w:rPr>
            <w:rFonts w:ascii="Times New Roman" w:eastAsia="Arial" w:hAnsi="Times New Roman" w:cs="Times New Roman"/>
            <w:sz w:val="24"/>
            <w:szCs w:val="24"/>
          </w:rPr>
          <w:delText>10</w:delText>
        </w:r>
      </w:del>
      <w:ins w:id="258" w:author="Raju Ahmed" w:date="2023-12-03T11:29:00Z">
        <w:r w:rsidR="002015CB">
          <w:rPr>
            <w:rFonts w:ascii="Times New Roman" w:eastAsia="Arial" w:hAnsi="Times New Roman" w:cs="Times New Roman"/>
            <w:sz w:val="24"/>
            <w:szCs w:val="24"/>
          </w:rPr>
          <w:t>8</w:t>
        </w:r>
      </w:ins>
      <w:r>
        <w:rPr>
          <w:rFonts w:ascii="Times New Roman" w:eastAsia="Arial" w:hAnsi="Times New Roman" w:cs="Times New Roman"/>
          <w:sz w:val="24"/>
          <w:szCs w:val="24"/>
        </w:rPr>
        <w:t>: Expected Player Value for Top Draft Picks</w:t>
      </w:r>
    </w:p>
    <w:p w14:paraId="4823CAE7" w14:textId="77777777" w:rsidR="007243F9" w:rsidRPr="002E4EDB" w:rsidRDefault="007243F9" w:rsidP="00297295">
      <w:pPr>
        <w:rPr>
          <w:rFonts w:ascii="Times New Roman" w:eastAsia="Arial" w:hAnsi="Times New Roman" w:cs="Times New Roman"/>
          <w:sz w:val="24"/>
          <w:szCs w:val="24"/>
        </w:rPr>
      </w:pPr>
    </w:p>
    <w:p w14:paraId="332BAA21" w14:textId="1C1B0E57" w:rsidR="002015CB" w:rsidRDefault="00000000" w:rsidP="00297295">
      <w:pPr>
        <w:ind w:firstLine="720"/>
        <w:rPr>
          <w:ins w:id="259" w:author="Raju Ahmed" w:date="2023-11-29T23:39:00Z"/>
          <w:rFonts w:ascii="Times New Roman" w:eastAsia="Arial" w:hAnsi="Times New Roman" w:cs="Times New Roman"/>
          <w:sz w:val="24"/>
          <w:szCs w:val="24"/>
        </w:rPr>
      </w:pPr>
      <w:del w:id="260" w:author="Raju Ahmed" w:date="2023-12-03T11:27:00Z">
        <w:r w:rsidRPr="002E4EDB" w:rsidDel="002015CB">
          <w:rPr>
            <w:rFonts w:ascii="Times New Roman" w:eastAsia="Arial" w:hAnsi="Times New Roman" w:cs="Times New Roman"/>
            <w:sz w:val="24"/>
            <w:szCs w:val="24"/>
          </w:rPr>
          <w:delText>Aggregating the total difference in expected value on the teams, we find that based on our current methodology the Titans had the worst 2020 draft with a total difference in expected value of -306.1, while the Bengals had the best draft with a difference of 285.4. This is consistent with many leading NFL draft analysts and platforms.</w:delText>
        </w:r>
      </w:del>
      <w:ins w:id="261" w:author="Raju Ahmed" w:date="2023-12-03T11:27:00Z">
        <w:r w:rsidR="002015CB" w:rsidRPr="002015CB">
          <w:rPr>
            <w:rFonts w:ascii="Times New Roman" w:eastAsia="Arial" w:hAnsi="Times New Roman" w:cs="Times New Roman"/>
            <w:sz w:val="24"/>
            <w:szCs w:val="24"/>
          </w:rPr>
          <w:t>By aggregating the total difference in expected value for teams, our methodology revealed that the Titans had the least favorable 2020 draft, with a total difference of -306.1, while the Bengals had the most successful draft, boasting a difference of 285.4. This aligns with assessments from prominent NFL draft analysts and platforms.</w:t>
        </w:r>
      </w:ins>
    </w:p>
    <w:p w14:paraId="3E590493" w14:textId="1029053C" w:rsidR="003D19B9" w:rsidRPr="002E4EDB" w:rsidDel="008C2A65" w:rsidRDefault="003D19B9" w:rsidP="00297295">
      <w:pPr>
        <w:ind w:firstLine="720"/>
        <w:rPr>
          <w:del w:id="262" w:author="Raju Ahmed" w:date="2023-11-30T00:39:00Z"/>
          <w:rFonts w:ascii="Times New Roman" w:eastAsia="Calibri" w:hAnsi="Times New Roman" w:cs="Times New Roman"/>
          <w:sz w:val="24"/>
          <w:szCs w:val="24"/>
        </w:rPr>
      </w:pPr>
    </w:p>
    <w:p w14:paraId="45572916" w14:textId="283A2EBA" w:rsidR="004430D6" w:rsidRPr="004430D6" w:rsidDel="003D19B9" w:rsidRDefault="003D19B9" w:rsidP="004430D6">
      <w:pPr>
        <w:rPr>
          <w:del w:id="263" w:author="Raju Ahmed" w:date="2023-11-29T23:39:00Z"/>
          <w:rFonts w:ascii="Times New Roman" w:eastAsia="Calibri" w:hAnsi="Times New Roman" w:cs="Times New Roman"/>
          <w:b/>
          <w:sz w:val="32"/>
          <w:szCs w:val="32"/>
        </w:rPr>
      </w:pPr>
      <w:ins w:id="264" w:author="Raju Ahmed" w:date="2023-11-29T23:39:00Z">
        <w:r>
          <w:rPr>
            <w:rFonts w:ascii="Times New Roman" w:eastAsia="Calibri" w:hAnsi="Times New Roman" w:cs="Times New Roman"/>
            <w:b/>
            <w:sz w:val="32"/>
            <w:szCs w:val="32"/>
          </w:rPr>
          <w:t xml:space="preserve">Overview of Modeling </w:t>
        </w:r>
      </w:ins>
      <w:del w:id="265" w:author="Raju Ahmed" w:date="2023-11-29T23:39:00Z">
        <w:r w:rsidRPr="00297295" w:rsidDel="003D19B9">
          <w:rPr>
            <w:rFonts w:ascii="Times New Roman" w:eastAsia="Calibri" w:hAnsi="Times New Roman" w:cs="Times New Roman"/>
            <w:b/>
            <w:sz w:val="32"/>
            <w:szCs w:val="32"/>
          </w:rPr>
          <w:delText>Approach</w:delText>
        </w:r>
      </w:del>
    </w:p>
    <w:p w14:paraId="3A9F3298" w14:textId="0D3FBA74" w:rsidR="00E63820" w:rsidRPr="00E63820" w:rsidDel="003D19B9" w:rsidRDefault="00E63820" w:rsidP="00E63820">
      <w:pPr>
        <w:ind w:firstLine="720"/>
        <w:rPr>
          <w:del w:id="266" w:author="Raju Ahmed" w:date="2023-11-29T23:39:00Z"/>
          <w:rFonts w:ascii="Times New Roman" w:hAnsi="Times New Roman" w:cs="Times New Roman"/>
          <w:sz w:val="24"/>
          <w:szCs w:val="24"/>
        </w:rPr>
      </w:pPr>
      <w:del w:id="267" w:author="Raju Ahmed" w:date="2023-11-29T23:39:00Z">
        <w:r w:rsidRPr="00E63820" w:rsidDel="003D19B9">
          <w:rPr>
            <w:rFonts w:ascii="Times New Roman" w:hAnsi="Times New Roman" w:cs="Times New Roman"/>
            <w:sz w:val="24"/>
            <w:szCs w:val="24"/>
          </w:rPr>
          <w:delText>Our investigation aims to determine if fan sentiment can enhance early player success prediction beyond General Managers' insights. We'll first assess the predictive power of draft position on future success and then examine if fan sentiment deviates from the General Manager's pick. We'll employ various models, including Linear Regression, Clustering, Classification, Time Series Analysis, and Principal Component Analysis. Linear Regression, Clustering, and Classification will help us understand the relationship between fan sentiment and player performance. Time Series Analysis can detect if players were drafted at suboptimal times. Principal Component Analysis ensures the selection of appropriate variables.</w:delText>
        </w:r>
      </w:del>
    </w:p>
    <w:p w14:paraId="1D6474E9" w14:textId="54C2E07F" w:rsidR="00E63820" w:rsidRPr="00E63820" w:rsidDel="003D19B9" w:rsidRDefault="00E63820" w:rsidP="00E63820">
      <w:pPr>
        <w:ind w:firstLine="720"/>
        <w:rPr>
          <w:del w:id="268" w:author="Raju Ahmed" w:date="2023-11-29T23:39:00Z"/>
          <w:rFonts w:ascii="Times New Roman" w:hAnsi="Times New Roman" w:cs="Times New Roman"/>
          <w:sz w:val="24"/>
          <w:szCs w:val="24"/>
        </w:rPr>
      </w:pPr>
      <w:del w:id="269" w:author="Raju Ahmed" w:date="2023-11-29T23:39:00Z">
        <w:r w:rsidRPr="00E63820" w:rsidDel="003D19B9">
          <w:rPr>
            <w:rFonts w:ascii="Times New Roman" w:hAnsi="Times New Roman" w:cs="Times New Roman"/>
            <w:sz w:val="24"/>
            <w:szCs w:val="24"/>
          </w:rPr>
          <w:delText>Our focus is on the Linear Regression model, using PFF grades as the response variable and Reddit comment sentiment scores as baseline predictors. However, to mitigate the influence of fan sentiment, we're considering incorporating draft selection relative to positional means from previous years. Mock draft aggregate data is another option for pre-draft prediction. We may explore players' college stats, though differences between conferences pose challenges. The final model could include a combination of these predictors, and we remain open to alternative modeling techniques.</w:delText>
        </w:r>
      </w:del>
    </w:p>
    <w:p w14:paraId="0B724700" w14:textId="021E63F2" w:rsidR="00E63820" w:rsidDel="003D19B9" w:rsidRDefault="00E63820" w:rsidP="00E63820">
      <w:pPr>
        <w:ind w:firstLine="720"/>
        <w:rPr>
          <w:del w:id="270" w:author="Raju Ahmed" w:date="2023-11-29T23:39:00Z"/>
          <w:rFonts w:ascii="Times New Roman" w:hAnsi="Times New Roman" w:cs="Times New Roman"/>
          <w:sz w:val="24"/>
          <w:szCs w:val="24"/>
        </w:rPr>
      </w:pPr>
      <w:del w:id="271" w:author="Raju Ahmed" w:date="2023-11-29T23:39:00Z">
        <w:r w:rsidRPr="00E63820" w:rsidDel="003D19B9">
          <w:rPr>
            <w:rFonts w:ascii="Times New Roman" w:hAnsi="Times New Roman" w:cs="Times New Roman"/>
            <w:sz w:val="24"/>
            <w:szCs w:val="24"/>
          </w:rPr>
          <w:delText>Data preparation involves refining player and sentiment scores to accurately reflect their respective measures. For player scores, we'll develop a comprehensive metric for players who don't play or remain in the league. We'll also refine sentiment data to account for draft-related context and potential sentiment skewing elements like images or sarcasm. Cleaned data will be used for training, validation, and testing of various models to identify the one with the best predictive performance, measured by on-field success.</w:delText>
        </w:r>
      </w:del>
    </w:p>
    <w:p w14:paraId="5BE1C75D" w14:textId="3518144C" w:rsidR="007243F9" w:rsidRPr="00E63820" w:rsidDel="003D19B9" w:rsidRDefault="00000000" w:rsidP="00E63820">
      <w:pPr>
        <w:rPr>
          <w:del w:id="272" w:author="Raju Ahmed" w:date="2023-11-29T23:39:00Z"/>
          <w:rFonts w:ascii="Times New Roman" w:eastAsia="Calibri" w:hAnsi="Times New Roman" w:cs="Times New Roman"/>
          <w:b/>
          <w:sz w:val="32"/>
          <w:szCs w:val="32"/>
        </w:rPr>
      </w:pPr>
      <w:del w:id="273" w:author="Raju Ahmed" w:date="2023-11-29T23:39:00Z">
        <w:r w:rsidRPr="00E63820" w:rsidDel="003D19B9">
          <w:rPr>
            <w:rFonts w:ascii="Times New Roman" w:eastAsia="Calibri" w:hAnsi="Times New Roman" w:cs="Times New Roman"/>
            <w:b/>
            <w:sz w:val="32"/>
            <w:szCs w:val="32"/>
          </w:rPr>
          <w:delText>Conclusion</w:delText>
        </w:r>
      </w:del>
    </w:p>
    <w:p w14:paraId="7FAA3105" w14:textId="2FF03791" w:rsidR="007243F9" w:rsidRPr="00297295" w:rsidDel="003D19B9" w:rsidRDefault="00000000" w:rsidP="00297295">
      <w:pPr>
        <w:ind w:firstLine="720"/>
        <w:rPr>
          <w:del w:id="274" w:author="Raju Ahmed" w:date="2023-11-29T23:39:00Z"/>
          <w:rFonts w:ascii="Times New Roman" w:eastAsia="Calibri" w:hAnsi="Times New Roman" w:cs="Times New Roman"/>
          <w:b/>
          <w:sz w:val="40"/>
          <w:szCs w:val="40"/>
        </w:rPr>
      </w:pPr>
      <w:del w:id="275" w:author="Raju Ahmed" w:date="2023-11-29T23:39:00Z">
        <w:r w:rsidRPr="00297295" w:rsidDel="003D19B9">
          <w:rPr>
            <w:rFonts w:ascii="Times New Roman" w:hAnsi="Times New Roman" w:cs="Times New Roman"/>
            <w:sz w:val="24"/>
            <w:szCs w:val="24"/>
          </w:rPr>
          <w:delText xml:space="preserve">Data cleaning has taken more time than anticipated at the time of our proposal. Issues such as an imperfect sentiment scoring system and issues with fantasy scoring requiring the development of a new scoring mechanism has stymied progress towards the development of an actual model at this stage. Being immersed in the data has produced multiple insights though, such as the imperfections of fantasy scoring compared to on field performance and the differences between the way language is used on social media and in sentiment </w:delText>
        </w:r>
        <w:r w:rsidRPr="00297295" w:rsidDel="003D19B9">
          <w:rPr>
            <w:rFonts w:ascii="Times New Roman" w:hAnsi="Times New Roman" w:cs="Times New Roman"/>
            <w:sz w:val="24"/>
            <w:szCs w:val="24"/>
          </w:rPr>
          <w:lastRenderedPageBreak/>
          <w:delText>scoring that should provide a solid foundation for developing a practical model that accounts for real world issues.</w:delText>
        </w:r>
      </w:del>
    </w:p>
    <w:p w14:paraId="3F277EC8" w14:textId="77777777" w:rsidR="007243F9" w:rsidRDefault="007243F9" w:rsidP="00297295">
      <w:pPr>
        <w:rPr>
          <w:rFonts w:ascii="Times New Roman" w:eastAsia="Calibri" w:hAnsi="Times New Roman" w:cs="Times New Roman"/>
          <w:b/>
          <w:sz w:val="40"/>
          <w:szCs w:val="40"/>
        </w:rPr>
      </w:pPr>
    </w:p>
    <w:p w14:paraId="3534D851" w14:textId="77777777" w:rsidR="00297295" w:rsidRDefault="00297295" w:rsidP="00297295">
      <w:pPr>
        <w:rPr>
          <w:rFonts w:ascii="Times New Roman" w:eastAsia="Calibri" w:hAnsi="Times New Roman" w:cs="Times New Roman"/>
          <w:b/>
          <w:sz w:val="40"/>
          <w:szCs w:val="40"/>
        </w:rPr>
      </w:pPr>
    </w:p>
    <w:p w14:paraId="169DF232" w14:textId="77777777" w:rsidR="00297295" w:rsidRDefault="00297295" w:rsidP="00297295">
      <w:pPr>
        <w:rPr>
          <w:rFonts w:ascii="Times New Roman" w:eastAsia="Calibri" w:hAnsi="Times New Roman" w:cs="Times New Roman"/>
          <w:b/>
          <w:sz w:val="40"/>
          <w:szCs w:val="40"/>
        </w:rPr>
      </w:pPr>
    </w:p>
    <w:p w14:paraId="5BB63C87" w14:textId="77777777" w:rsidR="00297295" w:rsidRDefault="00297295" w:rsidP="00297295">
      <w:pPr>
        <w:rPr>
          <w:rFonts w:ascii="Times New Roman" w:eastAsia="Calibri" w:hAnsi="Times New Roman" w:cs="Times New Roman"/>
          <w:b/>
          <w:sz w:val="40"/>
          <w:szCs w:val="40"/>
        </w:rPr>
      </w:pPr>
    </w:p>
    <w:p w14:paraId="2EC2D8D4" w14:textId="77777777" w:rsidR="00297295" w:rsidRDefault="00297295" w:rsidP="00297295">
      <w:pPr>
        <w:rPr>
          <w:rFonts w:ascii="Times New Roman" w:eastAsia="Calibri" w:hAnsi="Times New Roman" w:cs="Times New Roman"/>
          <w:b/>
          <w:sz w:val="40"/>
          <w:szCs w:val="40"/>
        </w:rPr>
      </w:pPr>
    </w:p>
    <w:p w14:paraId="4F7641D2" w14:textId="77777777" w:rsidR="00297295" w:rsidRDefault="00297295" w:rsidP="00297295">
      <w:pPr>
        <w:rPr>
          <w:rFonts w:ascii="Times New Roman" w:eastAsia="Calibri" w:hAnsi="Times New Roman" w:cs="Times New Roman"/>
          <w:b/>
          <w:sz w:val="40"/>
          <w:szCs w:val="40"/>
        </w:rPr>
      </w:pPr>
    </w:p>
    <w:p w14:paraId="3F83D2C8" w14:textId="77777777" w:rsidR="00297295" w:rsidRDefault="00297295" w:rsidP="00297295">
      <w:pPr>
        <w:rPr>
          <w:rFonts w:ascii="Times New Roman" w:eastAsia="Calibri" w:hAnsi="Times New Roman" w:cs="Times New Roman"/>
          <w:b/>
          <w:sz w:val="40"/>
          <w:szCs w:val="40"/>
        </w:rPr>
      </w:pPr>
    </w:p>
    <w:p w14:paraId="320B1554" w14:textId="77777777" w:rsidR="00297295" w:rsidRDefault="00297295" w:rsidP="00297295">
      <w:pPr>
        <w:rPr>
          <w:rFonts w:ascii="Times New Roman" w:eastAsia="Calibri" w:hAnsi="Times New Roman" w:cs="Times New Roman"/>
          <w:b/>
          <w:sz w:val="40"/>
          <w:szCs w:val="40"/>
        </w:rPr>
      </w:pPr>
    </w:p>
    <w:p w14:paraId="5D7A69BF" w14:textId="77777777" w:rsidR="00297295" w:rsidRDefault="00297295" w:rsidP="00297295">
      <w:pPr>
        <w:rPr>
          <w:rFonts w:ascii="Times New Roman" w:eastAsia="Calibri" w:hAnsi="Times New Roman" w:cs="Times New Roman"/>
          <w:b/>
          <w:sz w:val="40"/>
          <w:szCs w:val="40"/>
        </w:rPr>
      </w:pPr>
    </w:p>
    <w:p w14:paraId="40783DCE" w14:textId="77777777" w:rsidR="00297295" w:rsidRDefault="00297295" w:rsidP="00297295">
      <w:pPr>
        <w:rPr>
          <w:rFonts w:ascii="Times New Roman" w:eastAsia="Calibri" w:hAnsi="Times New Roman" w:cs="Times New Roman"/>
          <w:b/>
          <w:sz w:val="40"/>
          <w:szCs w:val="40"/>
        </w:rPr>
      </w:pPr>
    </w:p>
    <w:p w14:paraId="5FA6A60D" w14:textId="77777777" w:rsidR="00297295" w:rsidRDefault="00297295" w:rsidP="00297295">
      <w:pPr>
        <w:rPr>
          <w:rFonts w:ascii="Times New Roman" w:eastAsia="Calibri" w:hAnsi="Times New Roman" w:cs="Times New Roman"/>
          <w:b/>
          <w:sz w:val="40"/>
          <w:szCs w:val="40"/>
        </w:rPr>
      </w:pPr>
    </w:p>
    <w:p w14:paraId="33A850A3" w14:textId="77777777" w:rsidR="00297295" w:rsidRPr="00297295" w:rsidRDefault="00297295" w:rsidP="00297295">
      <w:pPr>
        <w:rPr>
          <w:rFonts w:ascii="Times New Roman" w:eastAsia="Calibri" w:hAnsi="Times New Roman" w:cs="Times New Roman"/>
          <w:b/>
          <w:sz w:val="40"/>
          <w:szCs w:val="40"/>
        </w:rPr>
      </w:pPr>
    </w:p>
    <w:p w14:paraId="6937A322" w14:textId="77777777" w:rsidR="007243F9" w:rsidRPr="00297295" w:rsidRDefault="00000000" w:rsidP="00297295">
      <w:pPr>
        <w:rPr>
          <w:rFonts w:ascii="Times New Roman" w:eastAsia="Calibri" w:hAnsi="Times New Roman" w:cs="Times New Roman"/>
          <w:b/>
          <w:sz w:val="40"/>
          <w:szCs w:val="40"/>
        </w:rPr>
      </w:pPr>
      <w:r w:rsidRPr="00297295">
        <w:rPr>
          <w:rFonts w:ascii="Times New Roman" w:eastAsia="Calibri" w:hAnsi="Times New Roman" w:cs="Times New Roman"/>
          <w:b/>
          <w:sz w:val="40"/>
          <w:szCs w:val="40"/>
        </w:rPr>
        <w:t>Data Sources and Code repository</w:t>
      </w:r>
    </w:p>
    <w:p w14:paraId="167A3F72" w14:textId="77777777" w:rsidR="007243F9" w:rsidRPr="00297295" w:rsidRDefault="00000000" w:rsidP="00297295">
      <w:pPr>
        <w:ind w:firstLine="720"/>
        <w:rPr>
          <w:rFonts w:ascii="Times New Roman" w:hAnsi="Times New Roman" w:cs="Times New Roman"/>
          <w:sz w:val="24"/>
          <w:szCs w:val="24"/>
        </w:rPr>
      </w:pPr>
      <w:r w:rsidRPr="00297295">
        <w:rPr>
          <w:rFonts w:ascii="Times New Roman" w:hAnsi="Times New Roman" w:cs="Times New Roman"/>
          <w:sz w:val="24"/>
          <w:szCs w:val="24"/>
        </w:rPr>
        <w:t>https://github.gatech.edu/MGT-6203-Fall-2023-Canvas/Team-79</w:t>
      </w:r>
    </w:p>
    <w:p w14:paraId="6AE0C80F" w14:textId="77777777" w:rsidR="007243F9" w:rsidRPr="00297295" w:rsidRDefault="007243F9" w:rsidP="00297295">
      <w:pPr>
        <w:rPr>
          <w:rFonts w:ascii="Times New Roman" w:eastAsia="Calibri" w:hAnsi="Times New Roman" w:cs="Times New Roman"/>
          <w:b/>
          <w:sz w:val="40"/>
          <w:szCs w:val="40"/>
        </w:rPr>
      </w:pPr>
    </w:p>
    <w:p w14:paraId="4C67EADF" w14:textId="77777777" w:rsidR="007243F9" w:rsidRPr="00297295" w:rsidRDefault="00000000" w:rsidP="00297295">
      <w:pPr>
        <w:rPr>
          <w:rFonts w:ascii="Times New Roman" w:eastAsia="Calibri" w:hAnsi="Times New Roman" w:cs="Times New Roman"/>
          <w:b/>
          <w:sz w:val="40"/>
          <w:szCs w:val="40"/>
        </w:rPr>
      </w:pPr>
      <w:r w:rsidRPr="00297295">
        <w:rPr>
          <w:rFonts w:ascii="Times New Roman" w:eastAsia="Calibri" w:hAnsi="Times New Roman" w:cs="Times New Roman"/>
          <w:b/>
          <w:sz w:val="40"/>
          <w:szCs w:val="40"/>
        </w:rPr>
        <w:t>Works Cited</w:t>
      </w:r>
    </w:p>
    <w:p w14:paraId="49AA5DEE" w14:textId="77777777" w:rsidR="007243F9" w:rsidRPr="00297295" w:rsidRDefault="00000000" w:rsidP="00297295">
      <w:pPr>
        <w:spacing w:before="240" w:after="240"/>
        <w:ind w:left="580" w:hanging="20"/>
        <w:rPr>
          <w:rFonts w:ascii="Times New Roman" w:hAnsi="Times New Roman" w:cs="Times New Roman"/>
          <w:sz w:val="24"/>
          <w:szCs w:val="24"/>
        </w:rPr>
      </w:pPr>
      <w:r w:rsidRPr="00297295">
        <w:rPr>
          <w:rFonts w:ascii="Times New Roman" w:hAnsi="Times New Roman" w:cs="Times New Roman"/>
          <w:sz w:val="24"/>
          <w:szCs w:val="24"/>
        </w:rPr>
        <w:t xml:space="preserve">Galton, Francis. “Vox Populi.” </w:t>
      </w:r>
      <w:r w:rsidRPr="00297295">
        <w:rPr>
          <w:rFonts w:ascii="Times New Roman" w:hAnsi="Times New Roman" w:cs="Times New Roman"/>
          <w:i/>
          <w:sz w:val="24"/>
          <w:szCs w:val="24"/>
        </w:rPr>
        <w:t>Nature News</w:t>
      </w:r>
      <w:r w:rsidRPr="00297295">
        <w:rPr>
          <w:rFonts w:ascii="Times New Roman" w:hAnsi="Times New Roman" w:cs="Times New Roman"/>
          <w:sz w:val="24"/>
          <w:szCs w:val="24"/>
        </w:rPr>
        <w:t xml:space="preserve">, Nature Publishing Group, www.nature.com/articles/075450a0. Accessed 3 Nov. 2023. </w:t>
      </w:r>
    </w:p>
    <w:p w14:paraId="27E24309" w14:textId="77777777" w:rsidR="007243F9" w:rsidRDefault="00000000" w:rsidP="00297295">
      <w:pPr>
        <w:spacing w:before="240" w:after="240"/>
        <w:ind w:left="580" w:hanging="20"/>
        <w:rPr>
          <w:rFonts w:ascii="Times New Roman" w:hAnsi="Times New Roman" w:cs="Times New Roman"/>
          <w:sz w:val="24"/>
          <w:szCs w:val="24"/>
        </w:rPr>
      </w:pPr>
      <w:r w:rsidRPr="00297295">
        <w:rPr>
          <w:rFonts w:ascii="Times New Roman" w:hAnsi="Times New Roman" w:cs="Times New Roman"/>
          <w:sz w:val="24"/>
          <w:szCs w:val="24"/>
        </w:rPr>
        <w:t xml:space="preserve">Ozanian, Mike. “NFL National Revenue Was Almost $12 Billion in 2022.” </w:t>
      </w:r>
      <w:r w:rsidRPr="00297295">
        <w:rPr>
          <w:rFonts w:ascii="Times New Roman" w:hAnsi="Times New Roman" w:cs="Times New Roman"/>
          <w:i/>
          <w:sz w:val="24"/>
          <w:szCs w:val="24"/>
        </w:rPr>
        <w:t>Forbes</w:t>
      </w:r>
      <w:r w:rsidRPr="00297295">
        <w:rPr>
          <w:rFonts w:ascii="Times New Roman" w:hAnsi="Times New Roman" w:cs="Times New Roman"/>
          <w:sz w:val="24"/>
          <w:szCs w:val="24"/>
        </w:rPr>
        <w:t xml:space="preserve">, Forbes Magazine, 14 July 2023, www.forbes.com/sites/mikeozanian/2023/07/11/nfl-national-revenue-was-almost-12-billion-in-2022/. </w:t>
      </w:r>
    </w:p>
    <w:p w14:paraId="25B8B056" w14:textId="778A2635" w:rsidR="005B0FEC" w:rsidRPr="005B0FEC" w:rsidRDefault="005B0FEC" w:rsidP="005B0FEC">
      <w:pPr>
        <w:spacing w:before="240" w:after="240"/>
        <w:ind w:left="580" w:hanging="20"/>
        <w:rPr>
          <w:rFonts w:ascii="Times New Roman" w:hAnsi="Times New Roman" w:cs="Times New Roman"/>
          <w:sz w:val="24"/>
          <w:szCs w:val="24"/>
        </w:rPr>
      </w:pPr>
      <w:r w:rsidRPr="005B0FEC">
        <w:rPr>
          <w:rFonts w:ascii="Times New Roman" w:hAnsi="Times New Roman" w:cs="Times New Roman"/>
          <w:sz w:val="24"/>
          <w:szCs w:val="24"/>
        </w:rPr>
        <w:t>Eager, Eric, and George Chahrouri. "PFF WAR: Modeling Player Value in American Football." MIT Sloan Sports Analytics Conference, n.d., www.sloansportsconference.com/research-papers/pff-war-modeling-player-value-in-american-football</w:t>
      </w:r>
    </w:p>
    <w:p w14:paraId="0C97F9BF" w14:textId="09E8A5E9" w:rsidR="005B0FEC" w:rsidRPr="005B0FEC" w:rsidRDefault="005B0FEC" w:rsidP="005B0FEC">
      <w:pPr>
        <w:spacing w:before="240" w:after="240"/>
        <w:ind w:left="580" w:hanging="20"/>
        <w:rPr>
          <w:rFonts w:ascii="Times New Roman" w:hAnsi="Times New Roman" w:cs="Times New Roman"/>
          <w:sz w:val="24"/>
          <w:szCs w:val="24"/>
        </w:rPr>
      </w:pPr>
      <w:r w:rsidRPr="005B0FEC">
        <w:rPr>
          <w:rFonts w:ascii="Times New Roman" w:hAnsi="Times New Roman" w:cs="Times New Roman"/>
          <w:sz w:val="24"/>
          <w:szCs w:val="24"/>
        </w:rPr>
        <w:t xml:space="preserve">Dean, Jeff, et al. “Grading the 2020 NFL Draft Class.” Sports Info Solutions, 23 May 2023, www.sportsinfosolutions.com/2023/05/09/grading-the-2020-nfl-draft-class/. </w:t>
      </w:r>
    </w:p>
    <w:p w14:paraId="310FA73A" w14:textId="3D54C158" w:rsidR="005B0FEC" w:rsidRPr="00297295" w:rsidRDefault="005B0FEC" w:rsidP="005B0FEC">
      <w:pPr>
        <w:spacing w:before="240" w:after="240"/>
        <w:ind w:left="580" w:hanging="20"/>
        <w:rPr>
          <w:rFonts w:ascii="Times New Roman" w:hAnsi="Times New Roman" w:cs="Times New Roman"/>
          <w:sz w:val="24"/>
          <w:szCs w:val="24"/>
        </w:rPr>
      </w:pPr>
      <w:r w:rsidRPr="005B0FEC">
        <w:rPr>
          <w:rFonts w:ascii="Times New Roman" w:hAnsi="Times New Roman" w:cs="Times New Roman"/>
          <w:sz w:val="24"/>
          <w:szCs w:val="24"/>
        </w:rPr>
        <w:t>“NFL Draft: Which Teams Have Gotten the Best Value since 2012?” ESPN, ESPN Internet Ventures, 22 Apr. 2022, www.espn.com/nfl/story/_/id/33297949/nfl-draft-which-teams-gotten-best-value-2012-rank-all-32.</w:t>
      </w:r>
    </w:p>
    <w:p w14:paraId="2E32865D" w14:textId="77777777" w:rsidR="007243F9" w:rsidRPr="00297295" w:rsidRDefault="00000000" w:rsidP="00297295">
      <w:pPr>
        <w:spacing w:before="240" w:after="240"/>
        <w:rPr>
          <w:rFonts w:ascii="Times New Roman" w:hAnsi="Times New Roman" w:cs="Times New Roman"/>
          <w:b/>
          <w:sz w:val="24"/>
          <w:szCs w:val="24"/>
        </w:rPr>
      </w:pPr>
      <w:r w:rsidRPr="00297295">
        <w:rPr>
          <w:rFonts w:ascii="Times New Roman" w:eastAsia="Calibri" w:hAnsi="Times New Roman" w:cs="Times New Roman"/>
          <w:b/>
          <w:sz w:val="40"/>
          <w:szCs w:val="40"/>
        </w:rPr>
        <w:lastRenderedPageBreak/>
        <w:t>Team Background</w:t>
      </w:r>
    </w:p>
    <w:p w14:paraId="63596C4F" w14:textId="77777777" w:rsidR="007243F9" w:rsidRPr="00297295" w:rsidRDefault="00000000" w:rsidP="00297295">
      <w:pPr>
        <w:numPr>
          <w:ilvl w:val="0"/>
          <w:numId w:val="2"/>
        </w:numPr>
        <w:rPr>
          <w:rFonts w:ascii="Times New Roman" w:eastAsia="Calibri" w:hAnsi="Times New Roman" w:cs="Times New Roman"/>
          <w:sz w:val="24"/>
          <w:szCs w:val="24"/>
        </w:rPr>
      </w:pPr>
      <w:r w:rsidRPr="00297295">
        <w:rPr>
          <w:rFonts w:ascii="Times New Roman" w:eastAsia="Calibri" w:hAnsi="Times New Roman" w:cs="Times New Roman"/>
          <w:sz w:val="24"/>
          <w:szCs w:val="24"/>
        </w:rPr>
        <w:t>Hugh Hoagland (hhoagland6) has a BS in Statistics and Business from the University of Tennessee.</w:t>
      </w:r>
    </w:p>
    <w:p w14:paraId="789CFA52" w14:textId="77777777" w:rsidR="007243F9" w:rsidRPr="00297295" w:rsidRDefault="00000000" w:rsidP="00297295">
      <w:pPr>
        <w:numPr>
          <w:ilvl w:val="0"/>
          <w:numId w:val="2"/>
        </w:numPr>
        <w:rPr>
          <w:rFonts w:ascii="Times New Roman" w:eastAsia="Calibri" w:hAnsi="Times New Roman" w:cs="Times New Roman"/>
          <w:sz w:val="24"/>
          <w:szCs w:val="24"/>
        </w:rPr>
      </w:pPr>
      <w:r w:rsidRPr="00297295">
        <w:rPr>
          <w:rFonts w:ascii="Times New Roman" w:eastAsia="Calibri" w:hAnsi="Times New Roman" w:cs="Times New Roman"/>
          <w:sz w:val="24"/>
          <w:szCs w:val="24"/>
        </w:rPr>
        <w:t>Raju Ahmed (rahmed73) has BS &amp; MS in Applied Physics, PhD in Materials Science and Engineering from Texas State University.</w:t>
      </w:r>
    </w:p>
    <w:p w14:paraId="393C2402" w14:textId="77777777" w:rsidR="007243F9" w:rsidRPr="00297295" w:rsidRDefault="00000000" w:rsidP="00297295">
      <w:pPr>
        <w:numPr>
          <w:ilvl w:val="0"/>
          <w:numId w:val="2"/>
        </w:numPr>
        <w:rPr>
          <w:rFonts w:ascii="Times New Roman" w:eastAsia="Calibri" w:hAnsi="Times New Roman" w:cs="Times New Roman"/>
          <w:sz w:val="24"/>
          <w:szCs w:val="24"/>
        </w:rPr>
      </w:pPr>
      <w:r w:rsidRPr="00297295">
        <w:rPr>
          <w:rFonts w:ascii="Times New Roman" w:eastAsia="Calibri" w:hAnsi="Times New Roman" w:cs="Times New Roman"/>
          <w:sz w:val="24"/>
          <w:szCs w:val="24"/>
        </w:rPr>
        <w:t>Pablo Francisco Ramos Soszna (psoszna3) completed his Undergrad in Business Technology from the University of Miami.</w:t>
      </w:r>
    </w:p>
    <w:p w14:paraId="533E4342" w14:textId="77777777" w:rsidR="007243F9" w:rsidRPr="00297295" w:rsidRDefault="00000000" w:rsidP="00297295">
      <w:pPr>
        <w:numPr>
          <w:ilvl w:val="0"/>
          <w:numId w:val="2"/>
        </w:numPr>
        <w:rPr>
          <w:rFonts w:ascii="Times New Roman" w:eastAsia="Calibri" w:hAnsi="Times New Roman" w:cs="Times New Roman"/>
          <w:sz w:val="24"/>
          <w:szCs w:val="24"/>
        </w:rPr>
      </w:pPr>
      <w:r w:rsidRPr="00297295">
        <w:rPr>
          <w:rFonts w:ascii="Times New Roman" w:eastAsia="Calibri" w:hAnsi="Times New Roman" w:cs="Times New Roman"/>
          <w:sz w:val="24"/>
          <w:szCs w:val="24"/>
        </w:rPr>
        <w:t>Alexander Martin Stetzer (astetzer3) completed his Undergrad in Physics from UW-La Crosse and Aerospace Engineering UM-Twin Cities.</w:t>
      </w:r>
    </w:p>
    <w:p w14:paraId="16A70F59" w14:textId="77777777" w:rsidR="007243F9" w:rsidRPr="00297295" w:rsidRDefault="00000000" w:rsidP="00297295">
      <w:pPr>
        <w:numPr>
          <w:ilvl w:val="0"/>
          <w:numId w:val="2"/>
        </w:numPr>
        <w:rPr>
          <w:rFonts w:ascii="Times New Roman" w:eastAsia="Calibri" w:hAnsi="Times New Roman" w:cs="Times New Roman"/>
          <w:sz w:val="24"/>
          <w:szCs w:val="24"/>
        </w:rPr>
      </w:pPr>
      <w:r w:rsidRPr="00297295">
        <w:rPr>
          <w:rFonts w:ascii="Times New Roman" w:eastAsia="Calibri" w:hAnsi="Times New Roman" w:cs="Times New Roman"/>
          <w:sz w:val="24"/>
          <w:szCs w:val="24"/>
        </w:rPr>
        <w:t>Nicholas Weist (nweist3) completed his Undergrad with a dual major in Math and Econ from the University of Connecticut.</w:t>
      </w:r>
    </w:p>
    <w:sectPr w:rsidR="007243F9" w:rsidRPr="00297295" w:rsidSect="005F675B">
      <w:type w:val="continuous"/>
      <w:pgSz w:w="12240" w:h="15840"/>
      <w:pgMar w:top="720" w:right="720" w:bottom="720" w:left="720" w:header="720" w:footer="720"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0" w:author="Raju Ahmed" w:date="2023-11-29T23:48:00Z" w:initials="RA">
    <w:p w14:paraId="1055CF53" w14:textId="77777777" w:rsidR="008D4EBB" w:rsidRDefault="008D4EBB" w:rsidP="00343D61">
      <w:pPr>
        <w:pStyle w:val="CommentText"/>
      </w:pPr>
      <w:r>
        <w:rPr>
          <w:rStyle w:val="CommentReference"/>
        </w:rPr>
        <w:annotationRef/>
      </w:r>
      <w:r>
        <w:t xml:space="preserve">We can always have these summary from the data exploration.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55CF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5F23883" w16cex:dateUtc="2023-11-30T06: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55CF53" w16cid:durableId="05F238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94A5E" w14:textId="77777777" w:rsidR="004C2C64" w:rsidRDefault="004C2C64">
      <w:r>
        <w:separator/>
      </w:r>
    </w:p>
  </w:endnote>
  <w:endnote w:type="continuationSeparator" w:id="0">
    <w:p w14:paraId="20A3B2FF" w14:textId="77777777" w:rsidR="004C2C64" w:rsidRDefault="004C2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0345959"/>
      <w:docPartObj>
        <w:docPartGallery w:val="Page Numbers (Bottom of Page)"/>
        <w:docPartUnique/>
      </w:docPartObj>
    </w:sdtPr>
    <w:sdtEndPr>
      <w:rPr>
        <w:noProof/>
      </w:rPr>
    </w:sdtEndPr>
    <w:sdtContent>
      <w:p w14:paraId="293D89E2" w14:textId="7630C8A9" w:rsidR="005F675B" w:rsidRDefault="005F675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4F5253" w14:textId="7A12824F" w:rsidR="008622D4" w:rsidRDefault="008622D4" w:rsidP="005F675B">
    <w:pPr>
      <w:jc w:val="right"/>
      <w:rPr>
        <w:rFonts w:ascii="Calibri" w:eastAsia="Calibri" w:hAnsi="Calibri" w:cs="Calibri"/>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C7399" w14:textId="27447C52" w:rsidR="007243F9" w:rsidRDefault="00000000">
    <w:pPr>
      <w:jc w:val="right"/>
      <w:rPr>
        <w:rFonts w:ascii="Calibri" w:eastAsia="Calibri" w:hAnsi="Calibri" w:cs="Calibri"/>
        <w:sz w:val="26"/>
        <w:szCs w:val="26"/>
      </w:rPr>
    </w:pPr>
    <w:r>
      <w:fldChar w:fldCharType="begin"/>
    </w:r>
    <w:r>
      <w:instrText>PAGE</w:instrText>
    </w:r>
    <w:r>
      <w:fldChar w:fldCharType="separate"/>
    </w:r>
    <w:r w:rsidR="00297295">
      <w:rPr>
        <w:noProof/>
      </w:rPr>
      <w:t>2</w:t>
    </w:r>
    <w:r>
      <w:fldChar w:fldCharType="end"/>
    </w:r>
  </w:p>
  <w:p w14:paraId="017B8210" w14:textId="77777777" w:rsidR="007243F9" w:rsidRDefault="007243F9">
    <w:pPr>
      <w:jc w:val="right"/>
      <w:rPr>
        <w:rFonts w:ascii="Calibri" w:eastAsia="Calibri" w:hAnsi="Calibri" w:cs="Calibri"/>
        <w:sz w:val="26"/>
        <w:szCs w:val="2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6945043"/>
      <w:docPartObj>
        <w:docPartGallery w:val="Page Numbers (Bottom of Page)"/>
        <w:docPartUnique/>
      </w:docPartObj>
    </w:sdtPr>
    <w:sdtEndPr>
      <w:rPr>
        <w:noProof/>
      </w:rPr>
    </w:sdtEndPr>
    <w:sdtContent>
      <w:p w14:paraId="736E713C" w14:textId="18BB9B94" w:rsidR="005B0FEC" w:rsidRDefault="005B0FE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10E512" w14:textId="2C15EB60" w:rsidR="007243F9" w:rsidRDefault="007243F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AED2B" w14:textId="77777777" w:rsidR="004C2C64" w:rsidRDefault="004C2C64">
      <w:r>
        <w:separator/>
      </w:r>
    </w:p>
  </w:footnote>
  <w:footnote w:type="continuationSeparator" w:id="0">
    <w:p w14:paraId="15AF4DC3" w14:textId="77777777" w:rsidR="004C2C64" w:rsidRDefault="004C2C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C194A" w14:textId="77777777" w:rsidR="008622D4" w:rsidRDefault="008622D4">
    <w:pPr>
      <w:pBdr>
        <w:top w:val="nil"/>
        <w:left w:val="nil"/>
        <w:bottom w:val="nil"/>
        <w:right w:val="nil"/>
        <w:between w:val="nil"/>
      </w:pBdr>
      <w:tabs>
        <w:tab w:val="center" w:pos="4680"/>
        <w:tab w:val="right" w:pos="9360"/>
      </w:tabs>
      <w:jc w:val="right"/>
      <w:rPr>
        <w:color w:val="000000"/>
      </w:rPr>
    </w:pPr>
  </w:p>
  <w:p w14:paraId="29232C3D" w14:textId="77777777" w:rsidR="008622D4" w:rsidRDefault="008622D4">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D4AB4" w14:textId="77777777" w:rsidR="008622D4" w:rsidRDefault="008622D4">
    <w:pPr>
      <w:tabs>
        <w:tab w:val="center" w:pos="4680"/>
        <w:tab w:val="right" w:pos="9360"/>
      </w:tabs>
      <w:jc w:val="right"/>
    </w:pPr>
    <w:r>
      <w:rPr>
        <w:rFonts w:ascii="Times New Roman" w:eastAsia="Times New Roman" w:hAnsi="Times New Roman" w:cs="Times New Roman"/>
        <w:noProof/>
        <w:sz w:val="20"/>
        <w:szCs w:val="20"/>
      </w:rPr>
      <w:drawing>
        <wp:inline distT="0" distB="0" distL="0" distR="0" wp14:anchorId="4BCFCC8E" wp14:editId="7DE7509A">
          <wp:extent cx="2022607" cy="814387"/>
          <wp:effectExtent l="0" t="0" r="0" b="0"/>
          <wp:docPr id="1663101313" name="Picture 1663101313"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lose up of a logo&#10;&#10;Description automatically generated"/>
                  <pic:cNvPicPr preferRelativeResize="0"/>
                </pic:nvPicPr>
                <pic:blipFill>
                  <a:blip r:embed="rId1"/>
                  <a:srcRect/>
                  <a:stretch>
                    <a:fillRect/>
                  </a:stretch>
                </pic:blipFill>
                <pic:spPr>
                  <a:xfrm>
                    <a:off x="0" y="0"/>
                    <a:ext cx="2022607" cy="814387"/>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6F5D5" w14:textId="61EBE685" w:rsidR="007243F9" w:rsidRDefault="007243F9">
    <w:pPr>
      <w:pBdr>
        <w:top w:val="nil"/>
        <w:left w:val="nil"/>
        <w:bottom w:val="nil"/>
        <w:right w:val="nil"/>
        <w:between w:val="nil"/>
      </w:pBdr>
      <w:tabs>
        <w:tab w:val="center" w:pos="4680"/>
        <w:tab w:val="right" w:pos="9360"/>
      </w:tabs>
      <w:jc w:val="right"/>
      <w:rPr>
        <w:color w:val="000000"/>
      </w:rPr>
    </w:pPr>
  </w:p>
  <w:p w14:paraId="30919B70" w14:textId="77777777" w:rsidR="007243F9" w:rsidRDefault="007243F9">
    <w:pPr>
      <w:pBdr>
        <w:top w:val="nil"/>
        <w:left w:val="nil"/>
        <w:bottom w:val="nil"/>
        <w:right w:val="nil"/>
        <w:between w:val="nil"/>
      </w:pBdr>
      <w:tabs>
        <w:tab w:val="center" w:pos="4680"/>
        <w:tab w:val="right" w:pos="936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EDBB7" w14:textId="2ECB8EB9" w:rsidR="007243F9" w:rsidRDefault="007243F9">
    <w:pPr>
      <w:tabs>
        <w:tab w:val="center" w:pos="4680"/>
        <w:tab w:val="right" w:pos="9360"/>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F37DB"/>
    <w:multiLevelType w:val="multilevel"/>
    <w:tmpl w:val="28A80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9D664B"/>
    <w:multiLevelType w:val="multilevel"/>
    <w:tmpl w:val="4568F9E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6F241568"/>
    <w:multiLevelType w:val="multilevel"/>
    <w:tmpl w:val="E33E5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647074"/>
    <w:multiLevelType w:val="hybridMultilevel"/>
    <w:tmpl w:val="19CE45E6"/>
    <w:lvl w:ilvl="0" w:tplc="D348F6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1087027">
    <w:abstractNumId w:val="1"/>
  </w:num>
  <w:num w:numId="2" w16cid:durableId="480971954">
    <w:abstractNumId w:val="2"/>
  </w:num>
  <w:num w:numId="3" w16cid:durableId="1803838622">
    <w:abstractNumId w:val="0"/>
  </w:num>
  <w:num w:numId="4" w16cid:durableId="181613790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ju Ahmed">
    <w15:presenceInfo w15:providerId="Windows Live" w15:userId="b19ab72f98788e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3F9"/>
    <w:rsid w:val="00015E38"/>
    <w:rsid w:val="000306C3"/>
    <w:rsid w:val="000D5CCA"/>
    <w:rsid w:val="000E57C0"/>
    <w:rsid w:val="002015CB"/>
    <w:rsid w:val="00223675"/>
    <w:rsid w:val="00297295"/>
    <w:rsid w:val="002E4EDB"/>
    <w:rsid w:val="002E6F21"/>
    <w:rsid w:val="00362BCC"/>
    <w:rsid w:val="003D19B9"/>
    <w:rsid w:val="003E4304"/>
    <w:rsid w:val="00436F3E"/>
    <w:rsid w:val="004430D6"/>
    <w:rsid w:val="004A0E5B"/>
    <w:rsid w:val="004B31AC"/>
    <w:rsid w:val="004C14EA"/>
    <w:rsid w:val="004C2C64"/>
    <w:rsid w:val="004F0582"/>
    <w:rsid w:val="005B0FEC"/>
    <w:rsid w:val="005F675B"/>
    <w:rsid w:val="005F7B3E"/>
    <w:rsid w:val="00634459"/>
    <w:rsid w:val="0064593E"/>
    <w:rsid w:val="00684088"/>
    <w:rsid w:val="007237B0"/>
    <w:rsid w:val="007243F9"/>
    <w:rsid w:val="008042AA"/>
    <w:rsid w:val="00813C41"/>
    <w:rsid w:val="008622D4"/>
    <w:rsid w:val="008C2A65"/>
    <w:rsid w:val="008D4EBB"/>
    <w:rsid w:val="008F7058"/>
    <w:rsid w:val="00921863"/>
    <w:rsid w:val="00BC49F5"/>
    <w:rsid w:val="00BE2288"/>
    <w:rsid w:val="00C1407A"/>
    <w:rsid w:val="00E63820"/>
    <w:rsid w:val="00E77DE2"/>
    <w:rsid w:val="00EE0689"/>
    <w:rsid w:val="00F5096A"/>
    <w:rsid w:val="00FF0631"/>
    <w:rsid w:val="00FF2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A7FF2"/>
  <w15:docId w15:val="{6E5FE012-28DD-4267-9815-481549BB6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unito" w:eastAsia="Nunito" w:hAnsi="Nunito" w:cs="Nunito"/>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4A3"/>
  </w:style>
  <w:style w:type="paragraph" w:styleId="Heading1">
    <w:name w:val="heading 1"/>
    <w:basedOn w:val="Normal"/>
    <w:next w:val="Normal"/>
    <w:link w:val="Heading1Char"/>
    <w:uiPriority w:val="9"/>
    <w:qFormat/>
    <w:rsid w:val="004B15B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54A3"/>
    <w:pPr>
      <w:keepNext/>
      <w:keepLines/>
      <w:spacing w:before="360" w:after="120"/>
      <w:outlineLvl w:val="1"/>
    </w:pPr>
    <w:rPr>
      <w:rFonts w:ascii="Georgia" w:eastAsia="Georgia" w:hAnsi="Georgia" w:cs="Georgia"/>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53590"/>
    <w:pPr>
      <w:widowControl w:val="0"/>
      <w:autoSpaceDE w:val="0"/>
      <w:autoSpaceDN w:val="0"/>
      <w:ind w:left="100"/>
    </w:pPr>
    <w:rPr>
      <w:rFonts w:ascii="Calibri" w:eastAsia="Calibri" w:hAnsi="Calibri" w:cs="Calibri"/>
      <w:b/>
      <w:bCs/>
      <w:sz w:val="80"/>
      <w:szCs w:val="80"/>
      <w:lang w:val="en-US"/>
    </w:rPr>
  </w:style>
  <w:style w:type="character" w:customStyle="1" w:styleId="Heading2Char">
    <w:name w:val="Heading 2 Char"/>
    <w:basedOn w:val="DefaultParagraphFont"/>
    <w:link w:val="Heading2"/>
    <w:uiPriority w:val="9"/>
    <w:rsid w:val="005954A3"/>
    <w:rPr>
      <w:rFonts w:ascii="Georgia" w:eastAsia="Georgia" w:hAnsi="Georgia" w:cs="Georgia"/>
      <w:sz w:val="32"/>
      <w:szCs w:val="32"/>
      <w:lang w:val="en"/>
    </w:rPr>
  </w:style>
  <w:style w:type="paragraph" w:styleId="BodyText">
    <w:name w:val="Body Text"/>
    <w:basedOn w:val="Normal"/>
    <w:link w:val="BodyTextChar"/>
    <w:uiPriority w:val="1"/>
    <w:qFormat/>
    <w:rsid w:val="00753590"/>
    <w:pPr>
      <w:widowControl w:val="0"/>
      <w:autoSpaceDE w:val="0"/>
      <w:autoSpaceDN w:val="0"/>
      <w:ind w:left="100"/>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753590"/>
    <w:rPr>
      <w:rFonts w:ascii="Calibri" w:eastAsia="Calibri" w:hAnsi="Calibri" w:cs="Calibri"/>
      <w:sz w:val="24"/>
      <w:szCs w:val="24"/>
    </w:rPr>
  </w:style>
  <w:style w:type="character" w:customStyle="1" w:styleId="TitleChar">
    <w:name w:val="Title Char"/>
    <w:basedOn w:val="DefaultParagraphFont"/>
    <w:link w:val="Title"/>
    <w:uiPriority w:val="10"/>
    <w:rsid w:val="00753590"/>
    <w:rPr>
      <w:rFonts w:ascii="Calibri" w:eastAsia="Calibri" w:hAnsi="Calibri" w:cs="Calibri"/>
      <w:b/>
      <w:bCs/>
      <w:sz w:val="80"/>
      <w:szCs w:val="80"/>
    </w:rPr>
  </w:style>
  <w:style w:type="paragraph" w:styleId="Header">
    <w:name w:val="header"/>
    <w:basedOn w:val="Normal"/>
    <w:link w:val="HeaderChar"/>
    <w:uiPriority w:val="99"/>
    <w:unhideWhenUsed/>
    <w:rsid w:val="00753590"/>
    <w:pPr>
      <w:tabs>
        <w:tab w:val="center" w:pos="4680"/>
        <w:tab w:val="right" w:pos="9360"/>
      </w:tabs>
    </w:pPr>
  </w:style>
  <w:style w:type="character" w:customStyle="1" w:styleId="HeaderChar">
    <w:name w:val="Header Char"/>
    <w:basedOn w:val="DefaultParagraphFont"/>
    <w:link w:val="Header"/>
    <w:uiPriority w:val="99"/>
    <w:rsid w:val="00753590"/>
    <w:rPr>
      <w:rFonts w:ascii="Nunito" w:eastAsia="Nunito" w:hAnsi="Nunito" w:cs="Nunito"/>
      <w:lang w:val="en"/>
    </w:rPr>
  </w:style>
  <w:style w:type="paragraph" w:styleId="Footer">
    <w:name w:val="footer"/>
    <w:basedOn w:val="Normal"/>
    <w:link w:val="FooterChar"/>
    <w:uiPriority w:val="99"/>
    <w:unhideWhenUsed/>
    <w:rsid w:val="00753590"/>
    <w:pPr>
      <w:tabs>
        <w:tab w:val="center" w:pos="4680"/>
        <w:tab w:val="right" w:pos="9360"/>
      </w:tabs>
    </w:pPr>
  </w:style>
  <w:style w:type="character" w:customStyle="1" w:styleId="FooterChar">
    <w:name w:val="Footer Char"/>
    <w:basedOn w:val="DefaultParagraphFont"/>
    <w:link w:val="Footer"/>
    <w:uiPriority w:val="99"/>
    <w:rsid w:val="00753590"/>
    <w:rPr>
      <w:rFonts w:ascii="Nunito" w:eastAsia="Nunito" w:hAnsi="Nunito" w:cs="Nunito"/>
      <w:lang w:val="en"/>
    </w:rPr>
  </w:style>
  <w:style w:type="character" w:customStyle="1" w:styleId="Heading1Char">
    <w:name w:val="Heading 1 Char"/>
    <w:basedOn w:val="DefaultParagraphFont"/>
    <w:link w:val="Heading1"/>
    <w:uiPriority w:val="9"/>
    <w:rsid w:val="004B15BE"/>
    <w:rPr>
      <w:rFonts w:asciiTheme="majorHAnsi" w:eastAsiaTheme="majorEastAsia" w:hAnsiTheme="majorHAnsi" w:cstheme="majorBidi"/>
      <w:color w:val="2F5496" w:themeColor="accent1" w:themeShade="BF"/>
      <w:sz w:val="32"/>
      <w:szCs w:val="32"/>
      <w:lang w:val="en"/>
    </w:rPr>
  </w:style>
  <w:style w:type="paragraph" w:styleId="TOCHeading">
    <w:name w:val="TOC Heading"/>
    <w:basedOn w:val="Heading1"/>
    <w:next w:val="Normal"/>
    <w:uiPriority w:val="39"/>
    <w:unhideWhenUsed/>
    <w:qFormat/>
    <w:rsid w:val="004B15BE"/>
    <w:pPr>
      <w:spacing w:line="259" w:lineRule="auto"/>
      <w:outlineLvl w:val="9"/>
    </w:pPr>
    <w:rPr>
      <w:lang w:val="en-US"/>
    </w:rPr>
  </w:style>
  <w:style w:type="paragraph" w:styleId="TOC2">
    <w:name w:val="toc 2"/>
    <w:basedOn w:val="Normal"/>
    <w:next w:val="Normal"/>
    <w:autoRedefine/>
    <w:uiPriority w:val="39"/>
    <w:unhideWhenUsed/>
    <w:rsid w:val="004B15BE"/>
    <w:pPr>
      <w:spacing w:after="100"/>
      <w:ind w:left="220"/>
    </w:pPr>
  </w:style>
  <w:style w:type="character" w:styleId="Hyperlink">
    <w:name w:val="Hyperlink"/>
    <w:basedOn w:val="DefaultParagraphFont"/>
    <w:uiPriority w:val="99"/>
    <w:unhideWhenUsed/>
    <w:rsid w:val="004B15BE"/>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5F675B"/>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5F675B"/>
    <w:pPr>
      <w:spacing w:after="100" w:line="259" w:lineRule="auto"/>
      <w:ind w:left="440"/>
    </w:pPr>
    <w:rPr>
      <w:rFonts w:asciiTheme="minorHAnsi" w:eastAsiaTheme="minorEastAsia" w:hAnsiTheme="minorHAnsi" w:cs="Times New Roman"/>
      <w:lang w:val="en-US"/>
    </w:rPr>
  </w:style>
  <w:style w:type="paragraph" w:styleId="Revision">
    <w:name w:val="Revision"/>
    <w:hidden/>
    <w:uiPriority w:val="99"/>
    <w:semiHidden/>
    <w:rsid w:val="002E6F21"/>
  </w:style>
  <w:style w:type="paragraph" w:styleId="ListParagraph">
    <w:name w:val="List Paragraph"/>
    <w:basedOn w:val="Normal"/>
    <w:uiPriority w:val="34"/>
    <w:qFormat/>
    <w:rsid w:val="004F0582"/>
    <w:pPr>
      <w:ind w:left="720"/>
      <w:contextualSpacing/>
    </w:pPr>
  </w:style>
  <w:style w:type="character" w:styleId="CommentReference">
    <w:name w:val="annotation reference"/>
    <w:basedOn w:val="DefaultParagraphFont"/>
    <w:uiPriority w:val="99"/>
    <w:semiHidden/>
    <w:unhideWhenUsed/>
    <w:rsid w:val="008D4EBB"/>
    <w:rPr>
      <w:sz w:val="16"/>
      <w:szCs w:val="16"/>
    </w:rPr>
  </w:style>
  <w:style w:type="paragraph" w:styleId="CommentText">
    <w:name w:val="annotation text"/>
    <w:basedOn w:val="Normal"/>
    <w:link w:val="CommentTextChar"/>
    <w:uiPriority w:val="99"/>
    <w:unhideWhenUsed/>
    <w:rsid w:val="008D4EBB"/>
    <w:rPr>
      <w:sz w:val="20"/>
      <w:szCs w:val="20"/>
    </w:rPr>
  </w:style>
  <w:style w:type="character" w:customStyle="1" w:styleId="CommentTextChar">
    <w:name w:val="Comment Text Char"/>
    <w:basedOn w:val="DefaultParagraphFont"/>
    <w:link w:val="CommentText"/>
    <w:uiPriority w:val="99"/>
    <w:rsid w:val="008D4EBB"/>
    <w:rPr>
      <w:sz w:val="20"/>
      <w:szCs w:val="20"/>
    </w:rPr>
  </w:style>
  <w:style w:type="paragraph" w:styleId="CommentSubject">
    <w:name w:val="annotation subject"/>
    <w:basedOn w:val="CommentText"/>
    <w:next w:val="CommentText"/>
    <w:link w:val="CommentSubjectChar"/>
    <w:uiPriority w:val="99"/>
    <w:semiHidden/>
    <w:unhideWhenUsed/>
    <w:rsid w:val="008D4EBB"/>
    <w:rPr>
      <w:b/>
      <w:bCs/>
    </w:rPr>
  </w:style>
  <w:style w:type="character" w:customStyle="1" w:styleId="CommentSubjectChar">
    <w:name w:val="Comment Subject Char"/>
    <w:basedOn w:val="CommentTextChar"/>
    <w:link w:val="CommentSubject"/>
    <w:uiPriority w:val="99"/>
    <w:semiHidden/>
    <w:rsid w:val="008D4EBB"/>
    <w:rPr>
      <w:b/>
      <w:bCs/>
      <w:sz w:val="20"/>
      <w:szCs w:val="20"/>
    </w:rPr>
  </w:style>
  <w:style w:type="table" w:styleId="TableGrid">
    <w:name w:val="Table Grid"/>
    <w:basedOn w:val="TableNormal"/>
    <w:uiPriority w:val="39"/>
    <w:rsid w:val="00FF2C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610427">
      <w:bodyDiv w:val="1"/>
      <w:marLeft w:val="0"/>
      <w:marRight w:val="0"/>
      <w:marTop w:val="0"/>
      <w:marBottom w:val="0"/>
      <w:divBdr>
        <w:top w:val="none" w:sz="0" w:space="0" w:color="auto"/>
        <w:left w:val="none" w:sz="0" w:space="0" w:color="auto"/>
        <w:bottom w:val="none" w:sz="0" w:space="0" w:color="auto"/>
        <w:right w:val="none" w:sz="0" w:space="0" w:color="auto"/>
      </w:divBdr>
    </w:div>
    <w:div w:id="1997951018">
      <w:bodyDiv w:val="1"/>
      <w:marLeft w:val="0"/>
      <w:marRight w:val="0"/>
      <w:marTop w:val="0"/>
      <w:marBottom w:val="0"/>
      <w:divBdr>
        <w:top w:val="none" w:sz="0" w:space="0" w:color="auto"/>
        <w:left w:val="none" w:sz="0" w:space="0" w:color="auto"/>
        <w:bottom w:val="none" w:sz="0" w:space="0" w:color="auto"/>
        <w:right w:val="none" w:sz="0" w:space="0" w:color="auto"/>
      </w:divBdr>
    </w:div>
    <w:div w:id="2073195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microsoft.com/office/2011/relationships/commentsExtended" Target="commentsExtended.xml"/><Relationship Id="rId26" Type="http://schemas.openxmlformats.org/officeDocument/2006/relationships/footer" Target="footer1.xml"/><Relationship Id="rId39" Type="http://schemas.microsoft.com/office/2011/relationships/people" Target="people.xml"/><Relationship Id="rId21" Type="http://schemas.openxmlformats.org/officeDocument/2006/relationships/image" Target="media/image9.png"/><Relationship Id="rId34" Type="http://schemas.openxmlformats.org/officeDocument/2006/relationships/image" Target="media/image1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omments" Target="comments.xml"/><Relationship Id="rId25" Type="http://schemas.openxmlformats.org/officeDocument/2006/relationships/header" Target="header1.xml"/><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microsoft.com/office/2018/08/relationships/commentsExtensible" Target="commentsExtensible.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eader" Target="header3.xml"/><Relationship Id="rId36" Type="http://schemas.openxmlformats.org/officeDocument/2006/relationships/image" Target="media/image18.png"/><Relationship Id="rId10" Type="http://schemas.openxmlformats.org/officeDocument/2006/relationships/image" Target="media/image2.png"/><Relationship Id="rId19" Type="http://schemas.microsoft.com/office/2016/09/relationships/commentsIds" Target="commentsIds.xml"/><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eader" Target="header2.xml"/><Relationship Id="rId30" Type="http://schemas.openxmlformats.org/officeDocument/2006/relationships/header" Target="header4.xml"/><Relationship Id="rId35" Type="http://schemas.openxmlformats.org/officeDocument/2006/relationships/image" Target="media/image17.gif"/><Relationship Id="rId8" Type="http://schemas.openxmlformats.org/officeDocument/2006/relationships/endnotes" Target="endnotes.xml"/><Relationship Id="rId3"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pRyWVRcNu+Idh1sMXLnH8xHw==">CgMxLjAyCGguZ2pkZ3hzOABqIgoUc3VnZ2VzdC5pd2dyZjV1bGJqbXESClJhanUgQWhtZWRqIgoUc3VnZ2VzdC50YmpsM2gycGR5aG8SClJhanUgQWhtZWRqIgoUc3VnZ2VzdC5panFhYm5jMndicHUSClJhanUgQWhtZWRqIgoUc3VnZ2VzdC5teThibmVwd3NhemUSClJhanUgQWhtZWRyITEzbmkwSDFUOVhsaHR6RHNaME5abTc0YnlnVlc4LWE4aw==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D803801-1583-4637-A289-CD23FC08E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13</Pages>
  <Words>3985</Words>
  <Characters>22716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Weist, Nicholas</dc:creator>
  <cp:lastModifiedBy>Raju Ahmed</cp:lastModifiedBy>
  <cp:revision>8</cp:revision>
  <dcterms:created xsi:type="dcterms:W3CDTF">2023-12-03T18:17:00Z</dcterms:created>
  <dcterms:modified xsi:type="dcterms:W3CDTF">2023-12-03T18:29:00Z</dcterms:modified>
</cp:coreProperties>
</file>